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proofErr w:type="spellStart"/>
      <w:r>
        <w:t>Vailin</w:t>
      </w:r>
      <w:proofErr w:type="spellEnd"/>
      <w:r>
        <w:t xml:space="preserve"> Choi</w:t>
      </w:r>
    </w:p>
    <w:p w14:paraId="48DBAC1D" w14:textId="554EFE4D" w:rsidR="00611674" w:rsidRDefault="004825B0" w:rsidP="00611674">
      <w:pPr>
        <w:pStyle w:val="Author"/>
      </w:pPr>
      <w:r>
        <w:t xml:space="preserve">John </w:t>
      </w:r>
      <w:proofErr w:type="spellStart"/>
      <w:r>
        <w:t>Mainzer</w:t>
      </w:r>
      <w:proofErr w:type="spellEnd"/>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402A380E"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rsidR="00830B4C">
        <w:t>—</w:t>
      </w:r>
      <w:r w:rsidR="000D26CE">
        <w:t xml:space="preserve">thus simplifying maintenance greatly.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w:t>
      </w:r>
    </w:p>
    <w:p w14:paraId="2EB53C77" w14:textId="79CBC759" w:rsidR="00830B4C" w:rsidRDefault="00830B4C" w:rsidP="00830B4C">
      <w:pPr>
        <w:pStyle w:val="Davidscommentary"/>
      </w:pPr>
      <w:r>
        <w:t>In principle, metadata snapshots can be embedded in an HDF5 file, however, this document does not contain a design for that operating mode. Embedded snapshots may save I/O for some applications, and embedded snapshots may simplify some details of the implementation.</w:t>
      </w:r>
    </w:p>
    <w:p w14:paraId="74E80EA2" w14:textId="6C9D6A58"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consistent view of the metadata</w:t>
      </w:r>
      <w:r w:rsidR="00830B4C">
        <w:t>—</w:t>
      </w:r>
      <w:r>
        <w:t xml:space="preserve">not that the raw data read through the use of this metadata will have made it to file yet. </w:t>
      </w:r>
    </w:p>
    <w:p w14:paraId="6E059B9D" w14:textId="2DB2A871" w:rsidR="000A7D54" w:rsidRPr="000A7D54" w:rsidRDefault="000A7D54" w:rsidP="000A7D54">
      <w:pPr>
        <w:pStyle w:val="Davidscommentary"/>
      </w:pPr>
      <w:r>
        <w:t xml:space="preserve">In principle, snapshots of raw data also can be taken. On the one hand, raw-data snapshots may hasten the visibility of raw data at readers and ensure the consistency of raw data in a way that is transparent to applications. On the other hand, the sheer volume of raw data produced by many applications may cause raw-data snapshots to consume excessive bandwidth. High-bandwidth applications that rarely or never overwrite existing raw data probably can be accommodated with a couple of VFD SWMR optimizations: one that detects “append-only” access to raw-data pages </w:t>
      </w:r>
      <w:r w:rsidR="00CB7FAD">
        <w:t xml:space="preserve">and avoids duplicating those pages, </w:t>
      </w:r>
      <w:r>
        <w:t>and the other that embeds the snapshots in the HDF5 file.</w:t>
      </w:r>
    </w:p>
    <w:p w14:paraId="5C1E218B" w14:textId="72759BD3"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lastRenderedPageBreak/>
        <w:t>Easier, because the initial implementation is remarkably complete, and requires only peripheral changes to convert it into a reasonable initial production version.</w:t>
      </w:r>
    </w:p>
    <w:p w14:paraId="1E37903F" w14:textId="2782707C"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P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7700C729" w14:textId="14AE8854" w:rsidR="00611674" w:rsidRDefault="002B5A37" w:rsidP="00611674">
      <w:pPr>
        <w:pStyle w:val="Heading1"/>
      </w:pPr>
      <w:r>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w:t>
      </w:r>
      <w:proofErr w:type="spellStart"/>
      <w:r>
        <w:t>t</w:t>
      </w:r>
      <w:proofErr w:type="spellEnd"/>
      <w:r>
        <w:t xml:space="preserve">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767C32BC" w:rsidR="009A4A3C" w:rsidRDefault="008040DA" w:rsidP="009A4A3C">
      <w:r>
        <w:lastRenderedPageBreak/>
        <w:t xml:space="preserve">Presume also that the </w:t>
      </w:r>
      <w:r w:rsidR="009A4A3C">
        <w:t>API func</w:t>
      </w:r>
      <w:r w:rsidR="001B2DB9">
        <w:t>tion</w:t>
      </w:r>
      <w:r w:rsidR="009A4A3C">
        <w:t xml:space="preserve">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w:t>
      </w:r>
      <w:proofErr w:type="gramStart"/>
      <w:r w:rsidR="009A4A3C">
        <w:t>tick(</w:t>
      </w:r>
      <w:proofErr w:type="gramEnd"/>
      <w:r w:rsidR="009A4A3C">
        <w:t>)” function if it has.</w:t>
      </w:r>
    </w:p>
    <w:p w14:paraId="4BD878E6" w14:textId="3C99732E" w:rsidR="009A4A3C" w:rsidRDefault="009A4A3C" w:rsidP="009A4A3C">
      <w:r>
        <w:t>The writer_end_of_</w:t>
      </w:r>
      <w:proofErr w:type="gramStart"/>
      <w:r>
        <w:t>tick(</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have been superseded more than max_lag ticks ago, where max_lag</w:t>
      </w:r>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15B341E6" w:rsidR="001C149E" w:rsidRDefault="001C149E" w:rsidP="009A4A3C">
      <w:r>
        <w:t>Note that the writer_end_of_</w:t>
      </w:r>
      <w:proofErr w:type="gramStart"/>
      <w:r>
        <w:t>tick(</w:t>
      </w:r>
      <w:proofErr w:type="gramEnd"/>
      <w:r>
        <w:t>) processing does not require any writes to the HDF5 file</w:t>
      </w:r>
      <w:r w:rsidR="001F7087">
        <w:t xml:space="preserve"> proper.  If the quantity of metadata is small enough</w:t>
      </w:r>
      <w:r w:rsidR="00124EDA">
        <w:t xml:space="preserve"> to reside in the metadata cache</w:t>
      </w:r>
      <w:r w:rsidR="001F7087">
        <w:t>, there may be no metadata writes to the HDF5 file until file close.</w:t>
      </w:r>
    </w:p>
    <w:p w14:paraId="18F3C1BD" w14:textId="0F5123BD" w:rsidR="001B2DB9" w:rsidRDefault="001B2DB9" w:rsidP="001B2DB9">
      <w:pPr>
        <w:pStyle w:val="Davidscommentary"/>
      </w:pPr>
      <w:r>
        <w:t xml:space="preserve">Since the metadata cache is flushed at EOT, I think the previous paragraph was meant to </w:t>
      </w:r>
      <w:proofErr w:type="gramStart"/>
      <w:r>
        <w:t>say</w:t>
      </w:r>
      <w:proofErr w:type="gramEnd"/>
      <w:r>
        <w:t xml:space="preserve"> “small enough to reside in the page buffer” and not “small enough to reside in the metadata cache”?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max_lag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r w:rsidRPr="00347723">
        <w:rPr>
          <w:rFonts w:ascii="Courier" w:hAnsi="Courier"/>
          <w:sz w:val="20"/>
          <w:szCs w:val="20"/>
        </w:rPr>
        <w:t>max_lag</w:t>
      </w:r>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r w:rsidRPr="00347723">
        <w:rPr>
          <w:rFonts w:ascii="Courier" w:hAnsi="Courier"/>
          <w:sz w:val="20"/>
          <w:szCs w:val="20"/>
        </w:rPr>
        <w:t>max_lag</w:t>
      </w:r>
      <w:r>
        <w:t xml:space="preserve"> ticks as well.</w:t>
      </w:r>
    </w:p>
    <w:p w14:paraId="3F7B8A69" w14:textId="36F9CD06" w:rsidR="001F7087" w:rsidRDefault="001F7087" w:rsidP="004676A3">
      <w:pPr>
        <w:pStyle w:val="Heading3"/>
      </w:pPr>
      <w:r>
        <w:lastRenderedPageBreak/>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50279E67" w:rsidR="001C149E" w:rsidRDefault="009A4A3C" w:rsidP="009A4A3C">
      <w:r>
        <w:t>In the case of a POSIX file system, pages of metadata are written to a metadata file in such a fashion as to avoid overwriting any page of metadata that has been listed in the m</w:t>
      </w:r>
      <w:r w:rsidR="0033022B">
        <w:t>etadata page index in the last max_lag</w:t>
      </w:r>
      <w:r>
        <w:t xml:space="preserve"> ticks.  After all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t>
      </w:r>
      <w:proofErr w:type="gramStart"/>
      <w:r>
        <w:t>writes, and</w:t>
      </w:r>
      <w:proofErr w:type="gramEnd"/>
      <w:r>
        <w:t xml:space="preserve"> re-try until the torn write completes.  </w:t>
      </w:r>
    </w:p>
    <w:p w14:paraId="1AF4B7A7" w14:textId="750FF3D7" w:rsidR="004440B4" w:rsidRDefault="004440B4" w:rsidP="004440B4">
      <w:pPr>
        <w:pStyle w:val="Davidscommentary"/>
      </w:pPr>
      <w:r>
        <w:t>I anticipate making some changes, soon, to support the relocation of the shadow page index. I will change the writer so that it writes the shadow pages, the shadow index, and finally the shadow header, in that order, at EOT. I will change the reader to read the header, followed by the index, and then to read the header again—if the tick number stored in the header has changed in the meantime, then it will perform the reads over again until the tick numbers read the same. Because we expect that even a torn index-write will be whole by the time the header is written, and the reader reads the header before the index, we can safely suppose that an index-checksum failure indicates file corruption or some other irrecoverable error.</w:t>
      </w:r>
    </w:p>
    <w:p w14:paraId="12256D5C" w14:textId="1CEFD5EF" w:rsidR="004440B4" w:rsidRDefault="004440B4" w:rsidP="004440B4">
      <w:pPr>
        <w:pStyle w:val="Davidscommentary"/>
      </w:pPr>
      <w:r>
        <w:t xml:space="preserve">After my changes, it is possible that a reader can observe a torn </w:t>
      </w:r>
      <w:r w:rsidRPr="004440B4">
        <w:rPr>
          <w:i/>
          <w:iCs/>
        </w:rPr>
        <w:t>header</w:t>
      </w:r>
      <w:r>
        <w:t xml:space="preserve"> write, so it should retry if it reads a mismatched header checksum. If the index checksum is expensive, and we feel confident that the shadow file will not suffer spontaneous corruption, then we can probably opt for performing the header checksum, only.</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t>NFS</w:t>
      </w:r>
    </w:p>
    <w:p w14:paraId="0ED091CC" w14:textId="41C8D4F8"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509F09BB" w14:textId="24ADCA01" w:rsidR="004440B4" w:rsidRDefault="004440B4" w:rsidP="004440B4">
      <w:pPr>
        <w:pStyle w:val="Davidscommentary"/>
      </w:pPr>
      <w:r>
        <w:t xml:space="preserve">The NFSv3 protocol supports flushing a file in whole or in part. This is accomplished in NetBSD by calling </w:t>
      </w:r>
      <w:proofErr w:type="spellStart"/>
      <w:proofErr w:type="gramStart"/>
      <w:r w:rsidRPr="00A40AC0">
        <w:rPr>
          <w:rStyle w:val="PlainTextChar"/>
        </w:rPr>
        <w:t>fsync</w:t>
      </w:r>
      <w:proofErr w:type="spellEnd"/>
      <w:r w:rsidRPr="00A40AC0">
        <w:rPr>
          <w:rStyle w:val="PlainTextChar"/>
        </w:rPr>
        <w:t>(</w:t>
      </w:r>
      <w:proofErr w:type="gramEnd"/>
      <w:r w:rsidRPr="00A40AC0">
        <w:rPr>
          <w:rStyle w:val="PlainTextChar"/>
        </w:rPr>
        <w:t>2)</w:t>
      </w:r>
      <w:r>
        <w:t xml:space="preserve"> or </w:t>
      </w:r>
      <w:proofErr w:type="spellStart"/>
      <w:r>
        <w:t>fsync</w:t>
      </w:r>
      <w:r w:rsidRPr="00A40AC0">
        <w:rPr>
          <w:rStyle w:val="PlainTextChar"/>
        </w:rPr>
        <w:t>_range</w:t>
      </w:r>
      <w:proofErr w:type="spellEnd"/>
      <w:r w:rsidRPr="00A40AC0">
        <w:rPr>
          <w:rStyle w:val="PlainTextChar"/>
        </w:rPr>
        <w:t>(2)</w:t>
      </w:r>
      <w:r>
        <w:t xml:space="preserve">, and those calls probably have the same effect for NFSv3 on Linux. Those calls will be expensive, though—they entail a </w:t>
      </w:r>
      <w:proofErr w:type="spellStart"/>
      <w:r>
        <w:t>client</w:t>
      </w:r>
      <w:r>
        <w:rPr>
          <w:rFonts w:ascii="Cambria Math" w:hAnsi="Cambria Math"/>
        </w:rPr>
        <w:t>⇄</w:t>
      </w:r>
      <w:r>
        <w:t>server</w:t>
      </w:r>
      <w:proofErr w:type="spellEnd"/>
      <w:r>
        <w:t xml:space="preserve"> roundtrip and a write to permanent storage—and POSIX does not seem to offer the reader a corresponding “discard caches” call. </w:t>
      </w:r>
    </w:p>
    <w:p w14:paraId="15E9834F" w14:textId="3C88A435" w:rsidR="001D11AE" w:rsidRDefault="001F7087" w:rsidP="009A4A3C">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t>
      </w:r>
      <w:proofErr w:type="spellStart"/>
      <w:r>
        <w:t>well defined</w:t>
      </w:r>
      <w:proofErr w:type="spellEnd"/>
      <w:r>
        <w:t xml:space="preserve">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 xml:space="preserve">e files could be deleted after </w:t>
      </w:r>
      <w:r w:rsidR="0033022B" w:rsidRPr="00A40AC0">
        <w:rPr>
          <w:rStyle w:val="PlainTextChar"/>
        </w:rPr>
        <w:t>max_lag</w:t>
      </w:r>
      <w:r w:rsidR="0033022B">
        <w:t xml:space="preserve"> ticks – although a large </w:t>
      </w:r>
      <w:r w:rsidR="0033022B" w:rsidRPr="00A40AC0">
        <w:rPr>
          <w:rStyle w:val="PlainTextChar"/>
        </w:rPr>
        <w:t>max_lag</w:t>
      </w:r>
      <w:r>
        <w:t xml:space="preserve"> would be advisable to allow for network delays.</w:t>
      </w:r>
    </w:p>
    <w:p w14:paraId="59539CAE" w14:textId="7891DCCD" w:rsidR="009A4A3C" w:rsidRDefault="001F7087" w:rsidP="000D74C3">
      <w:pPr>
        <w:pStyle w:val="Heading4"/>
      </w:pPr>
      <w:r>
        <w:lastRenderedPageBreak/>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07955452"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BE3AF8">
        <w:t>—</w:t>
      </w:r>
      <w:r w:rsidR="001D11AE">
        <w:t>as before, POSIX, NFS, and objects stores are discussed individually below</w:t>
      </w:r>
      <w:r w:rsidR="00552FF6">
        <w:t>.</w:t>
      </w:r>
    </w:p>
    <w:p w14:paraId="0E5AC4ED" w14:textId="0B525A11"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0" w:author="David Young" w:date="2019-08-12T11:06:00Z">
        <w:r w:rsidR="00D20E78">
          <w:t xml:space="preserve">be </w:t>
        </w:r>
      </w:ins>
      <w:r w:rsidR="001D11AE">
        <w:t>as easy as it sounds, as some metadata cache clients presume that metadata is loaded into the cache in a specific order</w:t>
      </w:r>
      <w:r w:rsidR="00BE3AF8">
        <w:t>—</w:t>
      </w:r>
      <w:r w:rsidR="001D11AE">
        <w:t>and thus may not react well to the eviction of randomly selected entries.  The correct solution is to modify these cache clients to support refreshes of internal entries from file</w:t>
      </w:r>
      <w:r w:rsidR="00730A5D">
        <w:rPr>
          <w:rStyle w:val="FootnoteReference"/>
        </w:rPr>
        <w:footnoteReference w:id="4"/>
      </w:r>
      <w:r w:rsidR="001D11AE">
        <w:t xml:space="preserve">.  However, a workable interim solution is to simply evict the </w:t>
      </w:r>
      <w:proofErr w:type="gramStart"/>
      <w:r w:rsidR="001D11AE">
        <w:t>on disk</w:t>
      </w:r>
      <w:proofErr w:type="gramEnd"/>
      <w:r w:rsidR="001D11AE">
        <w:t xml:space="preserve"> data structure of which the target entry is part, and reload it if it is needed.</w:t>
      </w:r>
      <w:r w:rsidR="001D11AE">
        <w:rPr>
          <w:rStyle w:val="FootnoteReference"/>
        </w:rPr>
        <w:footnoteReference w:id="5"/>
      </w:r>
    </w:p>
    <w:p w14:paraId="7155FFE3" w14:textId="611A34F9" w:rsidR="00BE3AF8" w:rsidRDefault="00BE3AF8" w:rsidP="00BE3AF8">
      <w:pPr>
        <w:pStyle w:val="Davidscommentary"/>
      </w:pPr>
      <w:r>
        <w:t>Which metadata cache clients “presume that metadata is loaded into the cache in a specific order—and thus may not react well to the eviction of randomly selected entries”? What does it mean to refresh an internal entry from file?</w:t>
      </w:r>
    </w:p>
    <w:p w14:paraId="456F1530" w14:textId="69D9509F" w:rsidR="009A6042" w:rsidRDefault="009A6042" w:rsidP="00BE3AF8">
      <w:pPr>
        <w:pStyle w:val="Davidscommentary"/>
      </w:pPr>
      <w:r>
        <w:t xml:space="preserve">It seems that VFD clients, including the metadata cache, should be able to subscribe to notifications about changes to the content under the VFD, </w:t>
      </w:r>
      <w:proofErr w:type="spellStart"/>
      <w:r w:rsidRPr="009A6042">
        <w:rPr>
          <w:rStyle w:val="PlainTextChar"/>
        </w:rPr>
        <w:t>vfd.add_subscriber</w:t>
      </w:r>
      <w:proofErr w:type="spellEnd"/>
      <w:r w:rsidRPr="009A6042">
        <w:rPr>
          <w:rStyle w:val="PlainTextChar"/>
        </w:rPr>
        <w:t>(client)</w:t>
      </w:r>
      <w:r>
        <w:t xml:space="preserve">. For each of its clients, the VFD should call </w:t>
      </w:r>
      <w:proofErr w:type="spellStart"/>
      <w:proofErr w:type="gramStart"/>
      <w:r w:rsidRPr="009A6042">
        <w:rPr>
          <w:rStyle w:val="PlainTextChar"/>
        </w:rPr>
        <w:t>client.notify</w:t>
      </w:r>
      <w:proofErr w:type="gramEnd"/>
      <w:r w:rsidRPr="009A6042">
        <w:rPr>
          <w:rStyle w:val="PlainTextChar"/>
        </w:rPr>
        <w:t>_content_change</w:t>
      </w:r>
      <w:proofErr w:type="spellEnd"/>
      <w:r w:rsidRPr="009A6042">
        <w:rPr>
          <w:rStyle w:val="PlainTextChar"/>
        </w:rPr>
        <w:t>(</w:t>
      </w:r>
      <w:proofErr w:type="spellStart"/>
      <w:r w:rsidRPr="009A6042">
        <w:rPr>
          <w:rStyle w:val="PlainTextChar"/>
        </w:rPr>
        <w:t>byte_range</w:t>
      </w:r>
      <w:proofErr w:type="spellEnd"/>
      <w:r w:rsidRPr="009A6042">
        <w:rPr>
          <w:rStyle w:val="PlainTextChar"/>
        </w:rPr>
        <w:t>, change)</w:t>
      </w:r>
      <w:r>
        <w:t xml:space="preserve"> where </w:t>
      </w:r>
      <w:proofErr w:type="spellStart"/>
      <w:r w:rsidRPr="009A6042">
        <w:rPr>
          <w:rStyle w:val="PlainTextChar"/>
        </w:rPr>
        <w:t>byte_range</w:t>
      </w:r>
      <w:proofErr w:type="spellEnd"/>
      <w:r>
        <w:t xml:space="preserve"> is the range of bytes affected or an empty range if the entire content was affected, and </w:t>
      </w:r>
      <w:r w:rsidRPr="009A6042">
        <w:rPr>
          <w:rStyle w:val="PlainTextChar"/>
        </w:rPr>
        <w:t>change</w:t>
      </w:r>
      <w:r>
        <w:t xml:space="preserve"> is one of </w:t>
      </w:r>
      <w:r w:rsidRPr="009A6042">
        <w:rPr>
          <w:rStyle w:val="PlainTextChar"/>
        </w:rPr>
        <w:t>allocated</w:t>
      </w:r>
      <w:r>
        <w:t xml:space="preserve">, </w:t>
      </w:r>
      <w:r w:rsidRPr="009A6042">
        <w:rPr>
          <w:rStyle w:val="PlainTextChar"/>
        </w:rPr>
        <w:t>freed</w:t>
      </w:r>
      <w:r>
        <w:t xml:space="preserve">, or </w:t>
      </w:r>
      <w:r w:rsidRPr="009A6042">
        <w:rPr>
          <w:rStyle w:val="PlainTextChar"/>
        </w:rPr>
        <w:t>modified</w:t>
      </w:r>
      <w:r>
        <w:t>.</w:t>
      </w:r>
      <w:r w:rsidR="001C4FE1">
        <w:t xml:space="preserve"> When one VFD stacks on one or more others, the upper VFD should subscribe to content notifications on the lower VFD(s). Ordinarily the upper should forward notifications received from the lowers to its own change-notification subscribers.</w:t>
      </w:r>
    </w:p>
    <w:p w14:paraId="50F6C4F1" w14:textId="1BFCFF8C" w:rsidR="007C18E9" w:rsidRDefault="007C18E9" w:rsidP="00BE3AF8">
      <w:pPr>
        <w:pStyle w:val="Davidscommentary"/>
      </w:pPr>
      <w:r>
        <w:t xml:space="preserve">Ordinarily the SWMR VFD </w:t>
      </w:r>
      <w:r w:rsidR="00B347AA">
        <w:t>would</w:t>
      </w:r>
      <w:r>
        <w:t xml:space="preserve"> </w:t>
      </w:r>
      <w:r w:rsidR="00B347AA">
        <w:t>notify its clients of changes</w:t>
      </w:r>
      <w:r>
        <w:t xml:space="preserve"> during </w:t>
      </w:r>
      <w:proofErr w:type="spellStart"/>
      <w:r w:rsidRPr="007C18E9">
        <w:rPr>
          <w:rStyle w:val="PlainTextChar"/>
        </w:rPr>
        <w:t>reader_start_new_</w:t>
      </w:r>
      <w:proofErr w:type="gramStart"/>
      <w:r w:rsidRPr="007C18E9">
        <w:rPr>
          <w:rStyle w:val="PlainTextChar"/>
        </w:rPr>
        <w:t>tick</w:t>
      </w:r>
      <w:proofErr w:type="spellEnd"/>
      <w:r w:rsidRPr="007C18E9">
        <w:rPr>
          <w:rStyle w:val="PlainTextChar"/>
        </w:rPr>
        <w:t>(</w:t>
      </w:r>
      <w:proofErr w:type="gramEnd"/>
      <w:r w:rsidRPr="007C18E9">
        <w:rPr>
          <w:rStyle w:val="PlainTextChar"/>
        </w:rPr>
        <w:t>)</w:t>
      </w:r>
      <w:r>
        <w:t>.</w:t>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619D7F7A" w:rsidR="001D11AE" w:rsidRDefault="00730A5D" w:rsidP="001D11AE">
      <w:r>
        <w:t xml:space="preserve">Finally presume that the </w:t>
      </w:r>
      <w:r w:rsidR="001D11AE">
        <w:t>API func</w:t>
      </w:r>
      <w:r w:rsidR="00A40AC0">
        <w:t>tion-</w:t>
      </w:r>
      <w:r w:rsidR="001D11AE">
        <w:t xml:space="preserve">enter macros </w:t>
      </w:r>
      <w:r>
        <w:t xml:space="preserve">have been modified </w:t>
      </w:r>
      <w:r w:rsidR="001D11AE">
        <w:t xml:space="preserve">to check to see if the current tick has expired, and call the </w:t>
      </w:r>
      <w:proofErr w:type="spellStart"/>
      <w:r w:rsidR="001D11AE" w:rsidRPr="00A40AC0">
        <w:rPr>
          <w:rStyle w:val="PlainTextChar"/>
        </w:rPr>
        <w:t>reader_start_new_</w:t>
      </w:r>
      <w:proofErr w:type="gramStart"/>
      <w:r w:rsidR="001D11AE" w:rsidRPr="00A40AC0">
        <w:rPr>
          <w:rStyle w:val="PlainTextChar"/>
        </w:rPr>
        <w:t>tick</w:t>
      </w:r>
      <w:proofErr w:type="spellEnd"/>
      <w:r w:rsidR="001D11AE" w:rsidRPr="00A40AC0">
        <w:rPr>
          <w:rStyle w:val="PlainTextChar"/>
        </w:rPr>
        <w:t>(</w:t>
      </w:r>
      <w:proofErr w:type="gramEnd"/>
      <w:r w:rsidR="001D11AE" w:rsidRPr="00A40AC0">
        <w:rPr>
          <w:rStyle w:val="PlainTextChar"/>
        </w:rPr>
        <w:t>)</w:t>
      </w:r>
      <w:r w:rsidR="001D11AE">
        <w:t xml:space="preserve"> function</w:t>
      </w:r>
      <w:r w:rsidR="00552FF6">
        <w:t xml:space="preserve"> if it has</w:t>
      </w:r>
      <w:r w:rsidR="001D11AE">
        <w:t>.</w:t>
      </w:r>
    </w:p>
    <w:p w14:paraId="32CB5BBC" w14:textId="77777777" w:rsidR="001D11AE" w:rsidRDefault="001D11AE" w:rsidP="001D11AE">
      <w:r>
        <w:t xml:space="preserve">The </w:t>
      </w:r>
      <w:proofErr w:type="spellStart"/>
      <w:r w:rsidRPr="00A40AC0">
        <w:rPr>
          <w:rStyle w:val="PlainTextChar"/>
        </w:rPr>
        <w:t>reader_start_new_</w:t>
      </w:r>
      <w:proofErr w:type="gramStart"/>
      <w:r w:rsidRPr="00A40AC0">
        <w:rPr>
          <w:rStyle w:val="PlainTextChar"/>
        </w:rPr>
        <w:t>tick</w:t>
      </w:r>
      <w:proofErr w:type="spellEnd"/>
      <w:r w:rsidRPr="00A40AC0">
        <w:rPr>
          <w:rStyle w:val="PlainTextChar"/>
        </w:rPr>
        <w:t>(</w:t>
      </w:r>
      <w:proofErr w:type="gramEnd"/>
      <w:r w:rsidRPr="00A40AC0">
        <w:rPr>
          <w:rStyle w:val="PlainTextChar"/>
        </w:rPr>
        <w:t>)</w:t>
      </w:r>
      <w:r>
        <w:t xml:space="preserve">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lastRenderedPageBreak/>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45AF8282" w:rsidR="001D11AE" w:rsidRDefault="002D3EC7" w:rsidP="004676A3">
      <w:pPr>
        <w:pStyle w:val="Heading3"/>
      </w:pPr>
      <w:r>
        <w:t xml:space="preserve">Management of the Out of </w:t>
      </w:r>
      <w:r w:rsidR="008B1F4B">
        <w:t xml:space="preserve">HDF5 </w:t>
      </w:r>
      <w:r>
        <w:t>File Backing Store</w:t>
      </w:r>
    </w:p>
    <w:p w14:paraId="792E9D60" w14:textId="0F6EB7B2" w:rsidR="0072307C" w:rsidRPr="0072307C" w:rsidRDefault="0072307C" w:rsidP="0072307C">
      <w:pPr>
        <w:pStyle w:val="Davidscommentary"/>
      </w:pPr>
      <w:r>
        <w:t>Let’s rename the “Out of HDF5 File Backing Store” (aka “met</w:t>
      </w:r>
      <w:r w:rsidR="00A40AC0">
        <w:t>a</w:t>
      </w:r>
      <w:r>
        <w:t>data file”) the “shadow file” and use that terminology consistently!</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0F3C674A" w:rsidR="001D11AE" w:rsidRDefault="001D11AE" w:rsidP="001D11AE">
      <w:r>
        <w:t xml:space="preserve">Note that the index </w:t>
      </w:r>
      <w:r w:rsidR="006D2E61">
        <w:t>will always</w:t>
      </w:r>
      <w:r>
        <w:t xml:space="preserve"> provid</w:t>
      </w:r>
      <w:r w:rsidR="006D2E61">
        <w:t xml:space="preserve">e </w:t>
      </w:r>
      <w:r>
        <w:t>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w:t>
      </w:r>
      <w:r w:rsidR="0080077D" w:rsidRPr="006D2E61">
        <w:rPr>
          <w:rStyle w:val="PlainTextChar"/>
        </w:rPr>
        <w:t>max_lag</w:t>
      </w:r>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CF14E81"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w:t>
      </w:r>
      <w:r w:rsidR="00A40AC0">
        <w:t>—</w:t>
      </w:r>
      <w:r w:rsidR="002B573C">
        <w:t>if there is a gap, subsequent metadata file change list files must not be processed until the gap is filled.</w:t>
      </w:r>
      <w:r w:rsidR="00347723">
        <w:rPr>
          <w:rStyle w:val="FootnoteReference"/>
        </w:rPr>
        <w:footnoteReference w:id="6"/>
      </w:r>
      <w:r w:rsidR="00347723">
        <w:t xml:space="preserve">  </w:t>
      </w:r>
    </w:p>
    <w:p w14:paraId="40110864" w14:textId="370E67EB" w:rsidR="002B573C" w:rsidRDefault="002B573C" w:rsidP="001D11AE">
      <w:r>
        <w:lastRenderedPageBreak/>
        <w:t>Once the next metadata file change list file has been identified, the SWMR VFD must read it and use it to update its local copy of the metadata file.</w:t>
      </w:r>
      <w:r w:rsidR="00915C46">
        <w:rPr>
          <w:rStyle w:val="FootnoteReference"/>
        </w:rPr>
        <w:footnoteReference w:id="7"/>
      </w:r>
      <w:r>
        <w:t xml:space="preserve">  Once all actionable metadata file change list files have been processed, the SWMR VFD proceeds as per the POSIX case.</w:t>
      </w:r>
    </w:p>
    <w:p w14:paraId="21D4FB3E" w14:textId="763D33C1" w:rsidR="00A40AC0" w:rsidRDefault="00CC2713" w:rsidP="00EE1B81">
      <w:r>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t>Object Store</w:t>
      </w:r>
    </w:p>
    <w:p w14:paraId="4B117680" w14:textId="38DC66BB"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7A5DF470" w14:textId="50F1E44B" w:rsidR="00AC2716" w:rsidRDefault="00AC2716" w:rsidP="00AC2716">
      <w:pPr>
        <w:pStyle w:val="Davidscommentary"/>
      </w:pPr>
      <w:r>
        <w:t>I don’t understand the remarks about atomic object creation. The objects are not either unpublished or published?</w:t>
      </w:r>
    </w:p>
    <w:p w14:paraId="3EC6CF2A" w14:textId="78688EB7" w:rsidR="002D3EC7" w:rsidRPr="002D3EC7" w:rsidRDefault="002D3EC7" w:rsidP="004676A3">
      <w:pPr>
        <w:pStyle w:val="Heading3"/>
      </w:pPr>
      <w:r>
        <w:t xml:space="preserve">A Hidden </w:t>
      </w:r>
      <w:r w:rsidR="00CC2713">
        <w:t>Assumption</w:t>
      </w:r>
    </w:p>
    <w:p w14:paraId="6CF3EBE4" w14:textId="6ACFE40A"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r w:rsidR="00AC2716">
        <w:t xml:space="preserve"> </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8"/>
      </w:r>
      <w:r>
        <w:t xml:space="preserve"> </w:t>
      </w:r>
      <w:r w:rsidR="00A26FBD">
        <w:t xml:space="preserve"> </w:t>
      </w:r>
      <w:r>
        <w:t>In addition to breaking the real time requirement, if the delay exc</w:t>
      </w:r>
      <w:r w:rsidR="00A3349C">
        <w:t xml:space="preserve">eeds </w:t>
      </w:r>
      <w:r w:rsidR="00A3349C" w:rsidRPr="00AC2716">
        <w:rPr>
          <w:rStyle w:val="PlainTextChar"/>
        </w:rPr>
        <w:t>max_lag</w:t>
      </w:r>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4D20982F" w14:textId="65D8A8D9" w:rsidR="001D11AE" w:rsidRDefault="001D11AE" w:rsidP="001D11AE">
      <w:pPr>
        <w:pStyle w:val="ListParagraph"/>
        <w:numPr>
          <w:ilvl w:val="0"/>
          <w:numId w:val="10"/>
        </w:numPr>
        <w:spacing w:after="0"/>
        <w:contextualSpacing/>
      </w:pPr>
      <w:r>
        <w:t>Increase tick length – thereby reducing the load on the host system.</w:t>
      </w:r>
    </w:p>
    <w:p w14:paraId="39D2E0DA" w14:textId="6C79FFFB" w:rsidR="003E781C" w:rsidRPr="003E781C" w:rsidRDefault="00A3349C" w:rsidP="003E781C">
      <w:pPr>
        <w:pStyle w:val="ListParagraph"/>
        <w:numPr>
          <w:ilvl w:val="0"/>
          <w:numId w:val="10"/>
        </w:numPr>
        <w:spacing w:after="0"/>
        <w:contextualSpacing/>
      </w:pPr>
      <w:r>
        <w:t xml:space="preserve">Increase </w:t>
      </w:r>
      <w:r w:rsidRPr="003E781C">
        <w:rPr>
          <w:rStyle w:val="PlainTextChar"/>
        </w:rPr>
        <w:t>max_lag</w:t>
      </w:r>
      <w:r>
        <w:t xml:space="preserve"> such that </w:t>
      </w:r>
      <w:r w:rsidRPr="003E781C">
        <w:rPr>
          <w:rStyle w:val="PlainTextChar"/>
        </w:rPr>
        <w:t>max_lag</w:t>
      </w:r>
      <w:r w:rsidR="001D11AE" w:rsidRPr="003E781C">
        <w:rPr>
          <w:rStyle w:val="PlainTextChar"/>
        </w:rPr>
        <w:t xml:space="preserve"> * (tick length)</w:t>
      </w:r>
      <w:r w:rsidR="001D11AE">
        <w:t xml:space="preserve"> is greater than the maximum expected delay.</w:t>
      </w:r>
    </w:p>
    <w:p w14:paraId="555C166A" w14:textId="1CE99840" w:rsidR="001D11AE" w:rsidRDefault="001D11AE" w:rsidP="002C44EC">
      <w:pPr>
        <w:pStyle w:val="ListParagraph"/>
        <w:numPr>
          <w:ilvl w:val="0"/>
          <w:numId w:val="10"/>
        </w:numPr>
        <w:spacing w:after="0"/>
        <w:contextualSpacing/>
      </w:pPr>
      <w:r>
        <w:lastRenderedPageBreak/>
        <w:t>Modify the metadata cache entry load</w:t>
      </w:r>
      <w:r w:rsidR="00A3349C">
        <w:t xml:space="preserve"> code to notice when more than max_lag</w:t>
      </w:r>
      <w:r>
        <w:t xml:space="preserve">-1 ticks have passed since the last time the index was </w:t>
      </w:r>
      <w:proofErr w:type="gramStart"/>
      <w:r>
        <w:t>loaded, and</w:t>
      </w:r>
      <w:proofErr w:type="gramEnd"/>
      <w:r>
        <w:t xml:space="preserve"> force a re-try of the API call if it has.</w:t>
      </w:r>
    </w:p>
    <w:p w14:paraId="48D4CDFA" w14:textId="77777777" w:rsidR="001D11AE" w:rsidRDefault="001D11AE" w:rsidP="001D11AE"/>
    <w:p w14:paraId="26EED81F" w14:textId="78F0C04C"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9"/>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w:t>
      </w:r>
    </w:p>
    <w:p w14:paraId="470E2F20" w14:textId="725AE91C" w:rsidR="003E781C" w:rsidRDefault="008D0D20" w:rsidP="003E781C">
      <w:pPr>
        <w:pStyle w:val="Davidscommentary"/>
      </w:pPr>
      <w:r>
        <w:t>There are further reasons to suppose that a reader API call does not complete quickly: the reader may spend an arbitrary amount of time in one of the iteration APIs (H5Literate). Also, the reader may receive a Control-Z while it is in the API.</w:t>
      </w:r>
    </w:p>
    <w:p w14:paraId="24ADD893" w14:textId="42DC5486" w:rsidR="008D0D20" w:rsidRDefault="008D0D20" w:rsidP="00913EC2">
      <w:pPr>
        <w:pStyle w:val="Davidscommentary"/>
      </w:pPr>
      <w:r>
        <w:t>I</w:t>
      </w:r>
      <w:r w:rsidR="003B04E7">
        <w:t xml:space="preserve">t seems that readers can minimize latency and </w:t>
      </w:r>
      <w:r w:rsidR="00EA4E5E">
        <w:t>be</w:t>
      </w:r>
      <w:r w:rsidR="003B04E7">
        <w:t xml:space="preserve"> robust in the face of delays if they </w:t>
      </w:r>
      <w:r w:rsidR="00EA4E5E">
        <w:t>communicate their local tick number back to the writer.</w:t>
      </w:r>
      <w:r w:rsidR="00913EC2">
        <w:t xml:space="preserve"> The writer at tick </w:t>
      </w:r>
      <w:r w:rsidR="00913EC2" w:rsidRPr="00913EC2">
        <w:rPr>
          <w:rStyle w:val="PlainTextChar"/>
        </w:rPr>
        <w:t>t</w:t>
      </w:r>
      <w:r w:rsidR="00913EC2">
        <w:t xml:space="preserve">, seeing that the </w:t>
      </w:r>
      <w:r w:rsidR="0096156B">
        <w:t xml:space="preserve">most </w:t>
      </w:r>
      <w:proofErr w:type="spellStart"/>
      <w:r w:rsidR="0096156B">
        <w:t>laggy</w:t>
      </w:r>
      <w:proofErr w:type="spellEnd"/>
      <w:r w:rsidR="00913EC2">
        <w:t xml:space="preserve"> reader is still at </w:t>
      </w:r>
      <w:r w:rsidR="00913EC2" w:rsidRPr="00913EC2">
        <w:rPr>
          <w:rStyle w:val="PlainTextChar"/>
        </w:rPr>
        <w:t>t − lag</w:t>
      </w:r>
      <w:r w:rsidR="00913EC2" w:rsidRPr="00913EC2">
        <w:t xml:space="preserve">, refrains </w:t>
      </w:r>
      <w:r w:rsidR="00913EC2">
        <w:t xml:space="preserve">from reclaiming pages in the shadow file or the HDF5 file that a reader at </w:t>
      </w:r>
      <w:r w:rsidR="00913EC2" w:rsidRPr="00913EC2">
        <w:rPr>
          <w:rStyle w:val="PlainTextChar"/>
        </w:rPr>
        <w:t xml:space="preserve">t − </w:t>
      </w:r>
      <w:proofErr w:type="gramStart"/>
      <w:r w:rsidR="00913EC2" w:rsidRPr="00913EC2">
        <w:rPr>
          <w:rStyle w:val="PlainTextChar"/>
        </w:rPr>
        <w:t>lag</w:t>
      </w:r>
      <w:r w:rsidR="00913EC2">
        <w:t xml:space="preserve">  may</w:t>
      </w:r>
      <w:proofErr w:type="gramEnd"/>
      <w:r w:rsidR="00913EC2">
        <w:t xml:space="preserve"> be using, unless </w:t>
      </w:r>
      <w:r w:rsidR="0096156B">
        <w:t xml:space="preserve">accommodating that reader means the shadow file grows past a preset limit. If the shadow file would outgrow its limit, then the writer can increase a new shadow header field, the </w:t>
      </w:r>
      <w:proofErr w:type="spellStart"/>
      <w:r w:rsidR="0096156B" w:rsidRPr="0096156B">
        <w:rPr>
          <w:rStyle w:val="PlainTextChar"/>
        </w:rPr>
        <w:t>least_tick</w:t>
      </w:r>
      <w:proofErr w:type="spellEnd"/>
      <w:r w:rsidR="0096156B">
        <w:t xml:space="preserve">, to “close the window” on laggards. A reader, finding that it’s on tick </w:t>
      </w:r>
      <w:r w:rsidR="0096156B" w:rsidRPr="0096156B">
        <w:rPr>
          <w:rStyle w:val="PlainTextChar"/>
        </w:rPr>
        <w:t xml:space="preserve">t &lt; </w:t>
      </w:r>
      <w:proofErr w:type="spellStart"/>
      <w:r w:rsidR="0096156B" w:rsidRPr="0096156B">
        <w:rPr>
          <w:rStyle w:val="PlainTextChar"/>
        </w:rPr>
        <w:t>least_tick</w:t>
      </w:r>
      <w:proofErr w:type="spellEnd"/>
      <w:r w:rsidR="0096156B">
        <w:t xml:space="preserve">, should take immediate steps to recover or else return an error code on subsequent API calls. The </w:t>
      </w:r>
      <w:r w:rsidR="0096156B" w:rsidRPr="0096156B">
        <w:rPr>
          <w:rStyle w:val="PlainTextChar"/>
        </w:rPr>
        <w:t>max_lag</w:t>
      </w:r>
      <w:r w:rsidR="0096156B">
        <w:t xml:space="preserve"> parameter is merely advisory in this scheme.</w:t>
      </w:r>
    </w:p>
    <w:p w14:paraId="16502D66" w14:textId="34271F7E" w:rsidR="0096156B" w:rsidRPr="00913EC2" w:rsidRDefault="0096156B" w:rsidP="00913EC2">
      <w:pPr>
        <w:pStyle w:val="Davidscommentary"/>
      </w:pPr>
      <w:r>
        <w:t xml:space="preserve">Even if we do not construct a </w:t>
      </w:r>
      <w:proofErr w:type="gramStart"/>
      <w:r>
        <w:t>back-channel</w:t>
      </w:r>
      <w:proofErr w:type="gramEnd"/>
      <w:r>
        <w:t xml:space="preserve"> from reader to writer, it seems that a reader should take pains to verify that it has not fallen more than </w:t>
      </w:r>
      <w:r w:rsidRPr="0096156B">
        <w:rPr>
          <w:rStyle w:val="PlainTextChar"/>
        </w:rPr>
        <w:t>max_lag</w:t>
      </w:r>
      <w:r>
        <w:t xml:space="preserve"> ticks behind the writer, rather than read stale pages by accident.</w:t>
      </w:r>
    </w:p>
    <w:p w14:paraId="5D4C4EE3" w14:textId="124E0C45" w:rsidR="001D11AE" w:rsidRDefault="001D11AE" w:rsidP="00EE74BB">
      <w:pPr>
        <w:pStyle w:val="Heading2"/>
      </w:pPr>
      <w:r>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0"/>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lastRenderedPageBreak/>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1"/>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08249500" w14:textId="7E74D286" w:rsidR="000F290D" w:rsidRPr="000F290D" w:rsidRDefault="001D11AE" w:rsidP="000F290D">
      <w:r>
        <w:t xml:space="preserve">To sidestep both of the issues, it will probably be necessary to require the reader application to run the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function collectively from time to time.  This allows us to designate a single process to read the index and broadcast it to the remaining processes – thereby ensuring a consistent view of the index.  As the frequency of calls to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will be under the control of </w:t>
      </w:r>
      <w:r w:rsidR="00A3349C">
        <w:t>the application, max_lag</w:t>
      </w:r>
      <w:r>
        <w:t xml:space="preserve"> will have to be chosen to allow for the longest expected delay between calls to </w:t>
      </w:r>
      <w:proofErr w:type="spellStart"/>
      <w:r w:rsidRPr="00707B77">
        <w:rPr>
          <w:rStyle w:val="PlainTextChar"/>
        </w:rPr>
        <w:t>reader_start_new_tick</w:t>
      </w:r>
      <w:proofErr w:type="spellEnd"/>
      <w:r w:rsidRPr="00707B77">
        <w:rPr>
          <w:rStyle w:val="PlainTextChar"/>
        </w:rPr>
        <w:t>()</w:t>
      </w:r>
      <w:r>
        <w:t>.</w:t>
      </w:r>
    </w:p>
    <w:p w14:paraId="67C6DCBE" w14:textId="0B4491F4" w:rsidR="00A44D0E" w:rsidRDefault="00A44D0E" w:rsidP="00A44D0E">
      <w:pPr>
        <w:pStyle w:val="Heading1"/>
      </w:pPr>
      <w:r>
        <w:t>VFD SWMR Design</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lastRenderedPageBreak/>
        <w:t>This means that while we can pick a metadata page size that is larger than the vast majority of pieces of metadata, we cannot guarantee that all metadata will fit in</w:t>
      </w:r>
      <w:r w:rsidR="006320E0">
        <w:t xml:space="preserve"> any given page size.  </w:t>
      </w:r>
      <w:proofErr w:type="gramStart"/>
      <w:r w:rsidR="006320E0">
        <w:t>Thus</w:t>
      </w:r>
      <w:proofErr w:type="gramEnd"/>
      <w:r w:rsidR="006320E0">
        <w:t xml:space="preserve">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25D7418A"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w:t>
      </w:r>
      <w:proofErr w:type="gramStart"/>
      <w:r w:rsidR="009F3387">
        <w:t>one page</w:t>
      </w:r>
      <w:proofErr w:type="gramEnd"/>
      <w:r w:rsidR="009F3387">
        <w:t xml:space="preserve"> piece of metadata and </w:t>
      </w:r>
      <w:r w:rsidR="008520AA">
        <w:t>the end of the last page</w:t>
      </w:r>
      <w:r w:rsidR="009F3387">
        <w:t xml:space="preserve"> is un-allocated, we need not concern ourselves with this file space.</w:t>
      </w:r>
    </w:p>
    <w:p w14:paraId="7AEA6636" w14:textId="64AF1A9B" w:rsidR="00DD5A73"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2C9C980F" w14:textId="2281B94B" w:rsidR="0044775D" w:rsidRPr="00AC6390" w:rsidRDefault="0044775D" w:rsidP="0044775D">
      <w:pPr>
        <w:pStyle w:val="Davidscommentary"/>
      </w:pPr>
      <w:r>
        <w:t>It isn’t strictly necessary for VFD SWMR to treat multipage metadata entries any differently from single-page and smaller entries. The discussion of metadata sizes between the start of this section and here implies that the situation is more complicated than it</w:t>
      </w:r>
      <w:r w:rsidR="0084734A">
        <w:t xml:space="preserve"> is. I am inclined to delete all text between the section 3 heading and the 3.1 heading.</w:t>
      </w:r>
    </w:p>
    <w:p w14:paraId="3D01B010" w14:textId="6DF94A83" w:rsidR="00BD2589" w:rsidRDefault="004C5DC4" w:rsidP="00EE74BB">
      <w:pPr>
        <w:pStyle w:val="Heading2"/>
      </w:pPr>
      <w:r>
        <w:t>API Additions</w:t>
      </w:r>
    </w:p>
    <w:p w14:paraId="0656DBB9" w14:textId="4D380BB8" w:rsidR="00B5091E" w:rsidRPr="00B5091E" w:rsidRDefault="00B5091E" w:rsidP="004676A3">
      <w:pPr>
        <w:pStyle w:val="Heading3"/>
      </w:pPr>
      <w:r>
        <w:t>FAPL Additions</w:t>
      </w:r>
    </w:p>
    <w:p w14:paraId="3ABD4E3D" w14:textId="4BA90E9D"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2FA27A9F" w14:textId="4907F148" w:rsidR="00926C65" w:rsidRDefault="00926C65" w:rsidP="00926C65">
      <w:pPr>
        <w:pStyle w:val="Davidscommentary"/>
      </w:pPr>
      <w:r>
        <w:t xml:space="preserve">The paragraph above should be deleted or else move to the introduction or to a section comparing legacy and VFD SWMR. The following should suffice to introduce section 3.1.1: </w:t>
      </w:r>
    </w:p>
    <w:p w14:paraId="12644346" w14:textId="7448AC3E" w:rsidR="00467009" w:rsidRDefault="005D52C6" w:rsidP="004C5DC4">
      <w:r>
        <w:t>An application</w:t>
      </w:r>
      <w:r w:rsidR="00467009">
        <w:t xml:space="preserve"> can</w:t>
      </w:r>
      <w:r>
        <w:t xml:space="preserve"> </w:t>
      </w:r>
      <w:r w:rsidR="00467009">
        <w:t>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45F1FDD8" w14:textId="345F69B1"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lastRenderedPageBreak/>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are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max_lag, </w:t>
      </w:r>
      <w:proofErr w:type="spellStart"/>
      <w:r>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md_file_path</w:t>
      </w:r>
      <w:proofErr w:type="spellEnd"/>
      <w:r>
        <w:rPr>
          <w:rFonts w:ascii="Courier" w:hAnsi="Courier" w:cs="Times New Roman"/>
          <w:color w:val="00000A"/>
          <w:sz w:val="20"/>
          <w:szCs w:val="20"/>
        </w:rPr>
        <w:t xml:space="preserve">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tick_len</w:t>
      </w:r>
      <w:proofErr w:type="spellEnd"/>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max_lag</w:t>
      </w:r>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flush_raw_data</w:t>
      </w:r>
      <w:proofErr w:type="spellEnd"/>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w:t>
      </w:r>
      <w:proofErr w:type="spellStart"/>
      <w:r>
        <w:rPr>
          <w:rFonts w:ascii="Courier" w:hAnsi="Courier" w:cs="Times New Roman"/>
          <w:color w:val="00000A"/>
          <w:sz w:val="20"/>
          <w:szCs w:val="20"/>
        </w:rPr>
        <w:t>tick_len</w:t>
      </w:r>
      <w:proofErr w:type="spellEnd"/>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md_pages_reserved</w:t>
      </w:r>
      <w:proofErr w:type="spellEnd"/>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proofErr w:type="spellStart"/>
      <w:r w:rsidR="008F3E6A">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md_file_path</w:t>
      </w:r>
      <w:proofErr w:type="spellEnd"/>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log_file</w:t>
      </w:r>
      <w:r w:rsidR="00E65FCE" w:rsidRPr="00E65FCE">
        <w:rPr>
          <w:rFonts w:ascii="Courier" w:hAnsi="Courier" w:cs="Times New Roman"/>
          <w:color w:val="00000A"/>
          <w:sz w:val="20"/>
          <w:szCs w:val="20"/>
        </w:rPr>
        <w:t>_path</w:t>
      </w:r>
      <w:proofErr w:type="spellEnd"/>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w:t>
      </w:r>
      <w:proofErr w:type="spellStart"/>
      <w:r>
        <w:rPr>
          <w:rFonts w:ascii="Courier" w:hAnsi="Courier" w:cs="Times New Roman"/>
          <w:color w:val="00000A"/>
          <w:sz w:val="20"/>
          <w:szCs w:val="20"/>
        </w:rPr>
        <w:t>pb_ezpansion_threshold</w:t>
      </w:r>
      <w:proofErr w:type="spellEnd"/>
      <w:r>
        <w:rPr>
          <w:rFonts w:ascii="Courier" w:hAnsi="Courier" w:cs="Times New Roman"/>
          <w:color w:val="00000A"/>
          <w:sz w:val="20"/>
          <w:szCs w:val="20"/>
        </w:rPr>
        <w:t xml:space="preserve">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7FD5284C" w14:textId="2D5A964D"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version;</w:t>
      </w:r>
    </w:p>
    <w:p w14:paraId="2F77E5F8" w14:textId="5FBC091F"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tick_len</w:t>
      </w:r>
      <w:proofErr w:type="spellEnd"/>
      <w:r w:rsidRPr="00E65FCE">
        <w:rPr>
          <w:rFonts w:ascii="Courier" w:hAnsi="Courier" w:cs="Times New Roman"/>
          <w:color w:val="00000A"/>
          <w:sz w:val="20"/>
          <w:szCs w:val="20"/>
        </w:rPr>
        <w:t>;</w:t>
      </w:r>
    </w:p>
    <w:p w14:paraId="0AD3DF97" w14:textId="422B55F7"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max_lag;</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hbool_t</w:t>
      </w:r>
      <w:proofErr w:type="spellEnd"/>
      <w:r>
        <w:rPr>
          <w:rFonts w:ascii="Courier" w:hAnsi="Courier" w:cs="Times New Roman"/>
          <w:color w:val="00000A"/>
          <w:sz w:val="20"/>
          <w:szCs w:val="20"/>
        </w:rPr>
        <w:t xml:space="preserve">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hbool_t</w:t>
      </w:r>
      <w:proofErr w:type="spellEnd"/>
      <w:r w:rsidR="00FC4AA2" w:rsidRPr="00E65FCE">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flush_raw_data</w:t>
      </w:r>
      <w:proofErr w:type="spellEnd"/>
      <w:r w:rsidR="00FC4AA2" w:rsidRPr="00E65FCE">
        <w:rPr>
          <w:rFonts w:ascii="Courier" w:hAnsi="Courier" w:cs="Times New Roman"/>
          <w:color w:val="00000A"/>
          <w:sz w:val="20"/>
          <w:szCs w:val="20"/>
        </w:rPr>
        <w:t>;</w:t>
      </w:r>
    </w:p>
    <w:p w14:paraId="08469DA6" w14:textId="3EE62372"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D74348">
        <w:rPr>
          <w:rFonts w:ascii="Courier" w:hAnsi="Courier" w:cs="Times New Roman"/>
          <w:color w:val="00000A"/>
          <w:sz w:val="20"/>
          <w:szCs w:val="20"/>
        </w:rPr>
        <w:t>u</w:t>
      </w:r>
      <w:r w:rsidR="00613F9A">
        <w:rPr>
          <w:rFonts w:ascii="Courier" w:hAnsi="Courier" w:cs="Times New Roman"/>
          <w:color w:val="00000A"/>
          <w:sz w:val="20"/>
          <w:szCs w:val="20"/>
        </w:rPr>
        <w:t>int32</w:t>
      </w:r>
      <w:r w:rsidR="00B2563C">
        <w:rPr>
          <w:rFonts w:ascii="Courier" w:hAnsi="Courier" w:cs="Times New Roman"/>
          <w:color w:val="00000A"/>
          <w:sz w:val="20"/>
          <w:szCs w:val="20"/>
        </w:rPr>
        <w:t>_t</w:t>
      </w:r>
      <w:r w:rsidR="00613F9A">
        <w:rPr>
          <w:rFonts w:ascii="Courier" w:hAnsi="Courier" w:cs="Times New Roman"/>
          <w:color w:val="00000A"/>
          <w:sz w:val="20"/>
          <w:szCs w:val="20"/>
        </w:rPr>
        <w:t xml:space="preserve"> </w:t>
      </w:r>
      <w:proofErr w:type="spellStart"/>
      <w:r w:rsidR="00613F9A">
        <w:rPr>
          <w:rFonts w:ascii="Courier" w:hAnsi="Courier" w:cs="Times New Roman"/>
          <w:color w:val="00000A"/>
          <w:sz w:val="20"/>
          <w:szCs w:val="20"/>
        </w:rPr>
        <w:t>md_pages_reserved</w:t>
      </w:r>
      <w:proofErr w:type="spellEnd"/>
      <w:r w:rsidR="00613F9A">
        <w:rPr>
          <w:rFonts w:ascii="Courier" w:hAnsi="Courier" w:cs="Times New Roman"/>
          <w:color w:val="00000A"/>
          <w:sz w:val="20"/>
          <w:szCs w:val="20"/>
        </w:rPr>
        <w:t>;</w:t>
      </w:r>
    </w:p>
    <w:p w14:paraId="101E40CA" w14:textId="0C708997" w:rsidR="00D74348" w:rsidRPr="00D74348" w:rsidRDefault="00D74348"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gramStart"/>
      <w:r w:rsidR="00FC4AA2" w:rsidRPr="00E65FCE">
        <w:rPr>
          <w:rFonts w:ascii="Courier" w:hAnsi="Courier" w:cs="Times New Roman"/>
          <w:color w:val="00000A"/>
          <w:sz w:val="20"/>
          <w:szCs w:val="20"/>
        </w:rPr>
        <w:t>char[</w:t>
      </w:r>
      <w:proofErr w:type="gramEnd"/>
      <w:r w:rsidR="00FC4AA2" w:rsidRPr="00E65FCE">
        <w:rPr>
          <w:rFonts w:ascii="Courier" w:hAnsi="Courier" w:cs="Times New Roman"/>
          <w:color w:val="00000A"/>
          <w:sz w:val="20"/>
          <w:szCs w:val="20"/>
        </w:rPr>
        <w:t xml:space="preserve">MAX_PATH+1] </w:t>
      </w:r>
      <w:proofErr w:type="spellStart"/>
      <w:r w:rsidR="00FC4AA2" w:rsidRPr="00E65FCE">
        <w:rPr>
          <w:rFonts w:ascii="Courier" w:hAnsi="Courier" w:cs="Times New Roman"/>
          <w:color w:val="00000A"/>
          <w:sz w:val="20"/>
          <w:szCs w:val="20"/>
        </w:rPr>
        <w:t>md_file_path</w:t>
      </w:r>
      <w:proofErr w:type="spellEnd"/>
      <w:r w:rsidR="00FC4AA2" w:rsidRPr="00E65FCE">
        <w:rPr>
          <w:rFonts w:ascii="Courier" w:hAnsi="Courier" w:cs="Times New Roman"/>
          <w:color w:val="00000A"/>
          <w:sz w:val="20"/>
          <w:szCs w:val="20"/>
        </w:rPr>
        <w:t>;</w:t>
      </w:r>
    </w:p>
    <w:p w14:paraId="455C4DBD" w14:textId="34423F90" w:rsidR="00FC4AA2" w:rsidRPr="00D74348" w:rsidRDefault="00E65FCE" w:rsidP="00D74348">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char[</w:t>
      </w:r>
      <w:proofErr w:type="gramEnd"/>
      <w:r w:rsidRPr="00E65FCE">
        <w:rPr>
          <w:rFonts w:ascii="Courier" w:hAnsi="Courier" w:cs="Times New Roman"/>
          <w:color w:val="00000A"/>
          <w:sz w:val="20"/>
          <w:szCs w:val="20"/>
        </w:rPr>
        <w:t xml:space="preserve">MAX_PATH+1] </w:t>
      </w:r>
      <w:proofErr w:type="spellStart"/>
      <w:r w:rsidRPr="00E65FCE">
        <w:rPr>
          <w:rFonts w:ascii="Courier" w:hAnsi="Courier" w:cs="Times New Roman"/>
          <w:color w:val="00000A"/>
          <w:sz w:val="20"/>
          <w:szCs w:val="20"/>
        </w:rPr>
        <w:t>log_file_path</w:t>
      </w:r>
      <w:proofErr w:type="spellEnd"/>
      <w:r w:rsidRPr="00E65FCE">
        <w:rPr>
          <w:rFonts w:ascii="Courier" w:hAnsi="Courier" w:cs="Times New Roman"/>
          <w:color w:val="00000A"/>
          <w:sz w:val="20"/>
          <w:szCs w:val="20"/>
        </w:rPr>
        <w:t>;</w:t>
      </w: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0B0BBC50" w:rsidR="0003314A" w:rsidRDefault="000D7987" w:rsidP="00527F1E">
      <w:pPr>
        <w:pStyle w:val="ListParagraph"/>
        <w:numPr>
          <w:ilvl w:val="0"/>
          <w:numId w:val="44"/>
        </w:numPr>
      </w:pPr>
      <w:r>
        <w:t>P</w:t>
      </w:r>
      <w:r w:rsidR="0003314A">
        <w:t>age buffering was not enabled in the FAPL.</w:t>
      </w:r>
    </w:p>
    <w:p w14:paraId="2BB24EA8" w14:textId="6C09B377" w:rsidR="002724C8" w:rsidRDefault="002724C8" w:rsidP="00AF56A8">
      <w:pPr>
        <w:pStyle w:val="Davidscommentary"/>
      </w:pPr>
      <w:r>
        <w:lastRenderedPageBreak/>
        <w:t xml:space="preserve">I have brought the type definition </w:t>
      </w:r>
      <w:proofErr w:type="gramStart"/>
      <w:r>
        <w:t>up-to-date</w:t>
      </w:r>
      <w:proofErr w:type="gramEnd"/>
      <w:r>
        <w:t xml:space="preserve"> with the code. R</w:t>
      </w:r>
      <w:r w:rsidR="00AF56A8">
        <w:t xml:space="preserve">ather than reproducing the type definition and all of the </w:t>
      </w:r>
      <w:r>
        <w:t xml:space="preserve">code </w:t>
      </w:r>
      <w:r w:rsidR="00AF56A8">
        <w:t xml:space="preserve">comments in the RFC, </w:t>
      </w:r>
      <w:r>
        <w:t>let’s use the RFC to describe the configuration fields more briefly and abstractly.</w:t>
      </w:r>
    </w:p>
    <w:p w14:paraId="4B36C834" w14:textId="3D7011E0" w:rsidR="00FB36A8" w:rsidRDefault="006434E3" w:rsidP="00AF56A8">
      <w:pPr>
        <w:pStyle w:val="Davidscommentary"/>
      </w:pPr>
      <w:r>
        <w:t xml:space="preserve">The application should not have to explicitly configure SWMR for write, should it? </w:t>
      </w:r>
      <w:r w:rsidR="00FB36A8">
        <w:t xml:space="preserve">It seems that the read/write flags and the FAPL are available to the library simultaneously, so the library should be able to configure SWMR </w:t>
      </w:r>
      <w:r>
        <w:t xml:space="preserve">for read or write </w:t>
      </w:r>
      <w:r w:rsidR="00FB36A8">
        <w:t xml:space="preserve">consistently with whichever </w:t>
      </w:r>
      <w:r>
        <w:t>read/write flags are set. This eliminates a possible error condition.</w:t>
      </w:r>
    </w:p>
    <w:p w14:paraId="07CE51BE" w14:textId="4A35D7F2" w:rsidR="00FB36A8" w:rsidRDefault="002724C8" w:rsidP="00AF56A8">
      <w:pPr>
        <w:pStyle w:val="Davidscommentary"/>
      </w:pPr>
      <w:r>
        <w:t xml:space="preserve">I am convinced that </w:t>
      </w:r>
      <w:proofErr w:type="spellStart"/>
      <w:r w:rsidR="00FB36A8" w:rsidRPr="00FB36A8">
        <w:rPr>
          <w:i/>
          <w:iCs/>
        </w:rPr>
        <w:t>some day</w:t>
      </w:r>
      <w:proofErr w:type="spellEnd"/>
      <w:r w:rsidR="00FB36A8">
        <w:t xml:space="preserve">, </w:t>
      </w:r>
      <w:r>
        <w:t>page buffering and paged allocation should be bundled together with SWMR in one VFD</w:t>
      </w:r>
      <w:r w:rsidR="00FB36A8">
        <w:t>. There are too many reasons for making that change to list them all here.</w:t>
      </w:r>
      <w:r>
        <w:t xml:space="preserve"> </w:t>
      </w:r>
      <w:r w:rsidR="00FB36A8">
        <w:t>One advantage to bundling the functions, though, is that it will be</w:t>
      </w:r>
      <w:r>
        <w:t xml:space="preserve"> much more difficult to produce an inconsistent configuration</w:t>
      </w:r>
      <w:r w:rsidR="00FB36A8">
        <w:t>.</w:t>
      </w:r>
    </w:p>
    <w:p w14:paraId="75DFA9EC" w14:textId="6681B91F" w:rsidR="00C55EFF" w:rsidRDefault="00B5091E" w:rsidP="004676A3">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proofErr w:type="spellStart"/>
      <w:r>
        <w:rPr>
          <w:rFonts w:ascii="Courier" w:hAnsi="Courier" w:cs="Times New Roman"/>
          <w:color w:val="00000A"/>
          <w:sz w:val="20"/>
          <w:szCs w:val="20"/>
        </w:rPr>
        <w:t>herr_t</w:t>
      </w:r>
      <w:proofErr w:type="spellEnd"/>
      <w:r>
        <w:rPr>
          <w:rFonts w:ascii="Courier" w:hAnsi="Courier" w:cs="Times New Roman"/>
          <w:color w:val="00000A"/>
          <w:sz w:val="20"/>
          <w:szCs w:val="20"/>
        </w:rPr>
        <w:t xml:space="preserve">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spellStart"/>
      <w:proofErr w:type="gramEnd"/>
      <w:r w:rsidRPr="00E65FCE">
        <w:rPr>
          <w:rFonts w:ascii="Courier" w:hAnsi="Courier" w:cs="Times New Roman"/>
          <w:color w:val="00000A"/>
          <w:sz w:val="20"/>
          <w:szCs w:val="20"/>
        </w:rPr>
        <w:t>hid_t</w:t>
      </w:r>
      <w:proofErr w:type="spellEnd"/>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file_id</w:t>
      </w:r>
      <w:proofErr w:type="spellEnd"/>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2BC67680" w14:textId="77777777" w:rsidR="0060663C"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59BE513F" w14:textId="1C26BE70" w:rsidR="0003314A" w:rsidRDefault="0060663C" w:rsidP="0060663C">
      <w:pPr>
        <w:pStyle w:val="Davidscommentary"/>
      </w:pPr>
      <w:r>
        <w:t>Under the current implementation of iterat</w:t>
      </w:r>
      <w:r w:rsidR="000D35E5">
        <w:t>ion APIs</w:t>
      </w:r>
      <w:r>
        <w:t xml:space="preserve"> such as </w:t>
      </w:r>
      <w:r w:rsidR="00140648" w:rsidRPr="000D35E5">
        <w:rPr>
          <w:rStyle w:val="PlainTextChar"/>
        </w:rPr>
        <w:t>H5</w:t>
      </w:r>
      <w:proofErr w:type="gramStart"/>
      <w:r w:rsidR="00140648" w:rsidRPr="000D35E5">
        <w:rPr>
          <w:rStyle w:val="PlainTextChar"/>
        </w:rPr>
        <w:t>Literate(</w:t>
      </w:r>
      <w:proofErr w:type="gramEnd"/>
      <w:r w:rsidR="00140648" w:rsidRPr="000D35E5">
        <w:rPr>
          <w:rStyle w:val="PlainTextChar"/>
        </w:rPr>
        <w:t>)</w:t>
      </w:r>
      <w:r>
        <w:t>, this function must fail if it is called from an application callback.</w:t>
      </w:r>
    </w:p>
    <w:p w14:paraId="44A1DD4B" w14:textId="728E91DA" w:rsidR="00347723" w:rsidRDefault="00347723" w:rsidP="004C5DC4">
      <w:r>
        <w:t>Note that this function must be implemented in such a way that the end of tick processing will only be executed once in cases where end of tick would otherwise b</w:t>
      </w:r>
      <w:r w:rsidR="00140648">
        <w:t>e</w:t>
      </w:r>
      <w:r>
        <w:t xml:space="preserve"> triggered by the FUNC ENTER/EXIT macros (see below).</w:t>
      </w:r>
    </w:p>
    <w:p w14:paraId="68B850EC" w14:textId="77777777" w:rsidR="0018451E" w:rsidRDefault="000D35E5" w:rsidP="0060663C">
      <w:pPr>
        <w:pStyle w:val="Davidscommentary"/>
      </w:pPr>
      <w:r>
        <w:t xml:space="preserve">I foresee that this API will result in support calls when customers’ </w:t>
      </w:r>
      <w:r w:rsidR="00DE7658">
        <w:t>reader</w:t>
      </w:r>
      <w:r>
        <w:t xml:space="preserve"> applications </w:t>
      </w:r>
      <w:r w:rsidR="00DE7658">
        <w:t xml:space="preserve">misbehave because their writer applications </w:t>
      </w:r>
      <w:r>
        <w:t xml:space="preserve">out-run </w:t>
      </w:r>
      <w:r w:rsidR="00DE7658">
        <w:t>them</w:t>
      </w:r>
      <w:r>
        <w:t xml:space="preserve"> by calling </w:t>
      </w:r>
      <w:r w:rsidRPr="000D35E5">
        <w:rPr>
          <w:rStyle w:val="PlainTextChar"/>
        </w:rPr>
        <w:t>H5Fvfd_swmr_end_</w:t>
      </w:r>
      <w:proofErr w:type="gramStart"/>
      <w:r w:rsidRPr="000D35E5">
        <w:rPr>
          <w:rStyle w:val="PlainTextChar"/>
        </w:rPr>
        <w:t>tick(</w:t>
      </w:r>
      <w:proofErr w:type="gramEnd"/>
      <w:r w:rsidRPr="000D35E5">
        <w:rPr>
          <w:rStyle w:val="PlainTextChar"/>
        </w:rPr>
        <w:t>)</w:t>
      </w:r>
      <w:r>
        <w:rPr>
          <w:rFonts w:ascii="Courier" w:hAnsi="Courier" w:cs="Times New Roman"/>
          <w:color w:val="00000A"/>
          <w:sz w:val="20"/>
          <w:szCs w:val="20"/>
        </w:rPr>
        <w:t xml:space="preserve"> </w:t>
      </w:r>
      <w:r>
        <w:t>too quickly</w:t>
      </w:r>
      <w:r w:rsidR="00DE7658">
        <w:t>!</w:t>
      </w:r>
    </w:p>
    <w:p w14:paraId="11696698" w14:textId="2E5B4AE6" w:rsidR="000D35E5" w:rsidRDefault="00CD61F7" w:rsidP="0060663C">
      <w:pPr>
        <w:pStyle w:val="Davidscommentary"/>
      </w:pPr>
      <w:r>
        <w:t xml:space="preserve">It seems that readers should be granted an extension </w:t>
      </w:r>
      <w:r w:rsidR="0018451E">
        <w:t xml:space="preserve">to finish processing shadow pages from </w:t>
      </w:r>
      <w:r w:rsidR="0018451E" w:rsidRPr="0018451E">
        <w:rPr>
          <w:rStyle w:val="PlainTextChar"/>
        </w:rPr>
        <w:t>max_lag + 1</w:t>
      </w:r>
      <w:r w:rsidR="0018451E">
        <w:t xml:space="preserve"> </w:t>
      </w:r>
      <w:r w:rsidR="00241B93">
        <w:t xml:space="preserve">ticks </w:t>
      </w:r>
      <w:r w:rsidR="0018451E">
        <w:t xml:space="preserve">ago, until/unless we </w:t>
      </w:r>
      <w:r w:rsidR="00241B93">
        <w:t>produce a channel for readers to tell the writer when they have completed a tick</w:t>
      </w:r>
      <w:r w:rsidR="00B2282B">
        <w:t>.</w:t>
      </w:r>
    </w:p>
    <w:p w14:paraId="427BC7DC" w14:textId="7C590B2C" w:rsidR="000D35E5" w:rsidRDefault="00CD61F7" w:rsidP="0060663C">
      <w:pPr>
        <w:pStyle w:val="Davidscommentary"/>
      </w:pPr>
      <w:r>
        <w:t xml:space="preserve">In the abstract, this function asks for the library to generate a </w:t>
      </w:r>
      <w:r w:rsidR="00241B93">
        <w:t xml:space="preserve">shared </w:t>
      </w:r>
      <w:r>
        <w:t xml:space="preserve">checkpoint. </w:t>
      </w:r>
      <w:r w:rsidR="00241B93">
        <w:t xml:space="preserve">Generating a shared checkpoint </w:t>
      </w:r>
      <w:r w:rsidR="00BE2904">
        <w:t>is</w:t>
      </w:r>
      <w:r w:rsidR="00241B93">
        <w:t xml:space="preserve"> an action that other modules may perform, too. For example, development of a version control feature is beginning. Depending on the granularity of version control</w:t>
      </w:r>
      <w:r w:rsidR="00BE2904">
        <w:t xml:space="preserve">—early indications are that it is </w:t>
      </w:r>
      <w:r w:rsidR="00B2282B">
        <w:t>very coarse</w:t>
      </w:r>
      <w:r w:rsidR="00BE2904">
        <w:t xml:space="preserve">—a checkpoint call may be needed. Asynchronous I/O on HDF5 files, too, may call for checkpoints. </w:t>
      </w:r>
      <w:r w:rsidR="004B1216">
        <w:t>Also</w:t>
      </w:r>
      <w:r w:rsidR="00BE2904">
        <w:t xml:space="preserve">, with </w:t>
      </w:r>
      <w:r w:rsidR="00AA0AAD">
        <w:t xml:space="preserve">modest </w:t>
      </w:r>
      <w:r w:rsidR="004B1216">
        <w:t xml:space="preserve">changes to the page buffer </w:t>
      </w:r>
      <w:r w:rsidR="00AA0AAD">
        <w:t xml:space="preserve">(much smaller than the changes brought by </w:t>
      </w:r>
      <w:r w:rsidR="004B1216">
        <w:t>VFD SWMR</w:t>
      </w:r>
      <w:r w:rsidR="00AA0AAD">
        <w:t>)</w:t>
      </w:r>
      <w:r w:rsidR="004B1216">
        <w:t xml:space="preserve">, </w:t>
      </w:r>
      <w:r w:rsidR="00AA0AAD">
        <w:t>the page buffer would be</w:t>
      </w:r>
      <w:r w:rsidR="004B1216">
        <w:t xml:space="preserve"> </w:t>
      </w:r>
      <w:proofErr w:type="gramStart"/>
      <w:r w:rsidR="004B1216">
        <w:t>checkpoint-able</w:t>
      </w:r>
      <w:proofErr w:type="gramEnd"/>
      <w:r w:rsidR="00AA0AAD">
        <w:t>.</w:t>
      </w:r>
    </w:p>
    <w:p w14:paraId="25FF93DB" w14:textId="3573DB8E" w:rsidR="00AA0AAD" w:rsidRDefault="00B2282B" w:rsidP="0060663C">
      <w:pPr>
        <w:pStyle w:val="Davidscommentary"/>
      </w:pPr>
      <w:r>
        <w:t xml:space="preserve">This leads me to </w:t>
      </w:r>
      <w:r w:rsidR="007A0A46">
        <w:t>three</w:t>
      </w:r>
      <w:r>
        <w:t xml:space="preserve"> thoughts:</w:t>
      </w:r>
    </w:p>
    <w:p w14:paraId="51FA4685" w14:textId="6EE42E3B" w:rsidR="00B2282B" w:rsidRDefault="00B2282B" w:rsidP="00B2282B">
      <w:pPr>
        <w:pStyle w:val="Davidscommentary"/>
        <w:numPr>
          <w:ilvl w:val="0"/>
          <w:numId w:val="65"/>
        </w:numPr>
      </w:pPr>
      <w:r>
        <w:lastRenderedPageBreak/>
        <w:t xml:space="preserve">Maybe the API call is not VFD SWMR-specific. Rather, it is </w:t>
      </w:r>
      <w:r w:rsidR="000F7067">
        <w:t xml:space="preserve">a </w:t>
      </w:r>
      <w:r w:rsidR="000F7067" w:rsidRPr="007A0A46">
        <w:rPr>
          <w:rStyle w:val="PlainTextChar"/>
        </w:rPr>
        <w:t>H5</w:t>
      </w:r>
      <w:proofErr w:type="gramStart"/>
      <w:r w:rsidR="000F7067" w:rsidRPr="007A0A46">
        <w:rPr>
          <w:rStyle w:val="PlainTextChar"/>
        </w:rPr>
        <w:t>Fcheckpoint(</w:t>
      </w:r>
      <w:proofErr w:type="gramEnd"/>
      <w:r w:rsidR="000F7067" w:rsidRPr="007A0A46">
        <w:rPr>
          <w:rStyle w:val="PlainTextChar"/>
        </w:rPr>
        <w:t>)</w:t>
      </w:r>
      <w:r w:rsidR="000F7067">
        <w:t xml:space="preserve"> function that performs the actions needed to make the shared view of the file consistent with the API state.</w:t>
      </w:r>
      <w:r w:rsidR="003B5D4F">
        <w:t xml:space="preserve"> </w:t>
      </w:r>
      <w:r w:rsidR="007A0A46">
        <w:t xml:space="preserve">An </w:t>
      </w:r>
      <w:r w:rsidR="007A0A46" w:rsidRPr="007A0A46">
        <w:rPr>
          <w:rStyle w:val="PlainTextChar"/>
        </w:rPr>
        <w:t>H5</w:t>
      </w:r>
      <w:proofErr w:type="gramStart"/>
      <w:r w:rsidR="007A0A46" w:rsidRPr="007A0A46">
        <w:rPr>
          <w:rStyle w:val="PlainTextChar"/>
        </w:rPr>
        <w:t>Fcheckpoint(</w:t>
      </w:r>
      <w:proofErr w:type="gramEnd"/>
      <w:r w:rsidR="007A0A46" w:rsidRPr="007A0A46">
        <w:rPr>
          <w:rStyle w:val="PlainTextChar"/>
        </w:rPr>
        <w:t>)</w:t>
      </w:r>
      <w:r w:rsidR="007A0A46">
        <w:t xml:space="preserve"> call would cause the library to invoke a corresponding VFD method.</w:t>
      </w:r>
    </w:p>
    <w:p w14:paraId="1B49B87C" w14:textId="31C327A5" w:rsidR="000F7067" w:rsidRDefault="000F7067" w:rsidP="00B2282B">
      <w:pPr>
        <w:pStyle w:val="Davidscommentary"/>
        <w:numPr>
          <w:ilvl w:val="0"/>
          <w:numId w:val="65"/>
        </w:numPr>
      </w:pPr>
      <w:r>
        <w:t>Maybe the shadow file header/index should contain an explicit range of ticks that are available to the reader</w:t>
      </w:r>
      <w:r w:rsidR="00351314">
        <w:t xml:space="preserve"> (including extensions)</w:t>
      </w:r>
      <w:r>
        <w:t>, instead of the implicit range, [</w:t>
      </w:r>
      <w:proofErr w:type="spellStart"/>
      <w:r>
        <w:t>tick_num</w:t>
      </w:r>
      <w:proofErr w:type="spellEnd"/>
      <w:r>
        <w:t xml:space="preserve"> – max_lag, </w:t>
      </w:r>
      <w:proofErr w:type="spellStart"/>
      <w:r>
        <w:t>tick_num</w:t>
      </w:r>
      <w:proofErr w:type="spellEnd"/>
      <w:r>
        <w:t>].</w:t>
      </w:r>
    </w:p>
    <w:p w14:paraId="26D4ADB3" w14:textId="0A09566B" w:rsidR="00127131" w:rsidRDefault="00127131" w:rsidP="00B2282B">
      <w:pPr>
        <w:pStyle w:val="Davidscommentary"/>
        <w:numPr>
          <w:ilvl w:val="0"/>
          <w:numId w:val="65"/>
        </w:numPr>
      </w:pPr>
      <w:r>
        <w:t>An epoch/generation number, increasing on each API call, may be able to replace ticks as a shared measure of time.</w:t>
      </w:r>
    </w:p>
    <w:p w14:paraId="331FFC42" w14:textId="0DF886DE" w:rsidR="0049206D" w:rsidRDefault="0019445E" w:rsidP="004676A3">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6825A3DB" w14:textId="617A9E65" w:rsidR="0019445E" w:rsidRP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Pr="0019445E">
        <w:rPr>
          <w:rFonts w:ascii="Courier" w:hAnsi="Courier"/>
          <w:sz w:val="20"/>
          <w:szCs w:val="20"/>
        </w:rPr>
        <w:t>H5Fvfd_swmr_enable_end_of_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2A08F87B" w:rsidR="00347723" w:rsidRDefault="00347723" w:rsidP="0019445E">
      <w:pPr>
        <w:rPr>
          <w:szCs w:val="24"/>
        </w:rPr>
      </w:pPr>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while end of tick processing is disabled.</w:t>
      </w:r>
    </w:p>
    <w:p w14:paraId="35315C2E" w14:textId="00BFB472" w:rsidR="003B5D4F" w:rsidRPr="003B5D4F" w:rsidRDefault="003B5D4F" w:rsidP="003B5D4F">
      <w:pPr>
        <w:pStyle w:val="Davidscommentary"/>
      </w:pPr>
      <w:r>
        <w:t xml:space="preserve">These functions, like </w:t>
      </w:r>
      <w:r w:rsidRPr="003B5D4F">
        <w:rPr>
          <w:rStyle w:val="PlainTextChar"/>
        </w:rPr>
        <w:t>H5Fvfd_swmr_end_</w:t>
      </w:r>
      <w:proofErr w:type="gramStart"/>
      <w:r w:rsidRPr="003B5D4F">
        <w:rPr>
          <w:rStyle w:val="PlainTextChar"/>
        </w:rPr>
        <w:t>tick(</w:t>
      </w:r>
      <w:proofErr w:type="gramEnd"/>
      <w:r w:rsidRPr="003B5D4F">
        <w:rPr>
          <w:rStyle w:val="PlainTextChar"/>
        </w:rPr>
        <w:t>)</w:t>
      </w:r>
      <w:r>
        <w:t xml:space="preserve">, seem like they provide an abstract capability that more than one VFD could implement. I suggest </w:t>
      </w:r>
      <w:r w:rsidRPr="003B5D4F">
        <w:rPr>
          <w:rStyle w:val="PlainTextChar"/>
        </w:rPr>
        <w:t>H5F</w:t>
      </w:r>
      <w:r>
        <w:rPr>
          <w:rStyle w:val="PlainTextChar"/>
        </w:rPr>
        <w:t>disable_</w:t>
      </w:r>
      <w:proofErr w:type="gramStart"/>
      <w:r>
        <w:rPr>
          <w:rStyle w:val="PlainTextChar"/>
        </w:rPr>
        <w:t>checkpoint(</w:t>
      </w:r>
      <w:proofErr w:type="gramEnd"/>
      <w:r>
        <w:rPr>
          <w:rStyle w:val="PlainTextChar"/>
        </w:rPr>
        <w:t xml:space="preserve">) </w:t>
      </w:r>
      <w:r w:rsidRPr="003B5D4F">
        <w:t>and</w:t>
      </w:r>
      <w:r>
        <w:rPr>
          <w:rStyle w:val="PlainTextChar"/>
        </w:rPr>
        <w:t xml:space="preserve"> </w:t>
      </w:r>
      <w:r w:rsidRPr="003B5D4F">
        <w:rPr>
          <w:rStyle w:val="PlainTextChar"/>
        </w:rPr>
        <w:t>H5F</w:t>
      </w:r>
      <w:r>
        <w:rPr>
          <w:rStyle w:val="PlainTextChar"/>
        </w:rPr>
        <w:t>enable_checkpoint()</w:t>
      </w:r>
      <w:r w:rsidRPr="003B5D4F">
        <w:t>.</w:t>
      </w:r>
      <w:r w:rsidR="007A0A46">
        <w:t xml:space="preserve"> VFDs would sprout similar methods.</w:t>
      </w:r>
    </w:p>
    <w:p w14:paraId="5BBE9223" w14:textId="774E68EC" w:rsidR="00474ED9" w:rsidRDefault="00521580" w:rsidP="00EE74BB">
      <w:pPr>
        <w:pStyle w:val="Heading2"/>
      </w:pPr>
      <w:r>
        <w:t>Modifications to Existing Data Structures</w:t>
      </w:r>
      <w:r w:rsidR="001E17F8">
        <w:t xml:space="preserve"> and New Data Structures</w:t>
      </w:r>
    </w:p>
    <w:p w14:paraId="74E3A1AE" w14:textId="79711B52" w:rsidR="00474ED9" w:rsidRDefault="00521580" w:rsidP="004676A3">
      <w:pPr>
        <w:pStyle w:val="Heading3"/>
      </w:pPr>
      <w:r>
        <w:t>Additions to H5F_</w:t>
      </w:r>
      <w:r w:rsidR="007A0A46">
        <w:t>shared</w:t>
      </w:r>
      <w:r>
        <w:t>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w:t>
      </w:r>
      <w:proofErr w:type="spellStart"/>
      <w:r w:rsidRPr="0081750C">
        <w:rPr>
          <w:rFonts w:ascii="Courier" w:hAnsi="Courier"/>
          <w:sz w:val="20"/>
          <w:szCs w:val="20"/>
        </w:rPr>
        <w:t>hbool_t</w:t>
      </w:r>
      <w:proofErr w:type="spellEnd"/>
      <w:r w:rsidRPr="0081750C">
        <w:rPr>
          <w:rFonts w:ascii="Courier" w:hAnsi="Courier"/>
          <w:sz w:val="20"/>
          <w:szCs w:val="20"/>
        </w:rPr>
        <w:t xml:space="preserve"> </w:t>
      </w:r>
      <w:proofErr w:type="spellStart"/>
      <w:r w:rsidRPr="0081750C">
        <w:rPr>
          <w:rFonts w:ascii="Courier" w:hAnsi="Courier"/>
          <w:sz w:val="20"/>
          <w:szCs w:val="20"/>
        </w:rPr>
        <w:t>vfd_swmr</w:t>
      </w:r>
      <w:proofErr w:type="spellEnd"/>
      <w:r w:rsidRPr="0081750C">
        <w:rPr>
          <w:rFonts w:ascii="Courier" w:hAnsi="Courier"/>
          <w:sz w:val="20"/>
          <w:szCs w:val="20"/>
        </w:rPr>
        <w:t>;</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lastRenderedPageBreak/>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proofErr w:type="spellStart"/>
      <w:r w:rsidR="00F93966">
        <w:rPr>
          <w:rFonts w:ascii="Courier" w:hAnsi="Courier"/>
          <w:sz w:val="20"/>
          <w:szCs w:val="20"/>
        </w:rPr>
        <w:t>hbool_t</w:t>
      </w:r>
      <w:proofErr w:type="spellEnd"/>
      <w:r w:rsidR="00F93966">
        <w:rPr>
          <w:rFonts w:ascii="Courier" w:hAnsi="Courier"/>
          <w:sz w:val="20"/>
          <w:szCs w:val="20"/>
        </w:rPr>
        <w:t xml:space="preserve"> </w:t>
      </w:r>
      <w:proofErr w:type="spellStart"/>
      <w:r w:rsidR="00F93966">
        <w:rPr>
          <w:rFonts w:ascii="Courier" w:hAnsi="Courier"/>
          <w:sz w:val="20"/>
          <w:szCs w:val="20"/>
        </w:rPr>
        <w:t>vfd_swrm_writer</w:t>
      </w:r>
      <w:proofErr w:type="spellEnd"/>
      <w:r w:rsidR="00F93966">
        <w:rPr>
          <w:rFonts w:ascii="Courier" w:hAnsi="Courier"/>
          <w:sz w:val="20"/>
          <w:szCs w:val="20"/>
        </w:rPr>
        <w:t xml:space="preserve">; /* Boolean flag </w:t>
      </w:r>
      <w:r w:rsidR="00457E83">
        <w:rPr>
          <w:rFonts w:ascii="Courier" w:hAnsi="Courier"/>
          <w:sz w:val="20"/>
          <w:szCs w:val="20"/>
        </w:rPr>
        <w:t xml:space="preserve">that is set to TRUE </w:t>
      </w:r>
      <w:proofErr w:type="spellStart"/>
      <w:r w:rsidR="00457E83">
        <w:rPr>
          <w:rFonts w:ascii="Courier" w:hAnsi="Courier"/>
          <w:sz w:val="20"/>
          <w:szCs w:val="20"/>
        </w:rPr>
        <w:t>iff</w:t>
      </w:r>
      <w:proofErr w:type="spellEnd"/>
      <w:r w:rsidR="00457E83">
        <w:rPr>
          <w:rFonts w:ascii="Courier" w:hAnsi="Courier"/>
          <w:sz w:val="20"/>
          <w:szCs w:val="20"/>
        </w:rPr>
        <w:t xml:space="preserve">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w:t>
      </w:r>
      <w:proofErr w:type="spellStart"/>
      <w:r w:rsidR="00347723">
        <w:rPr>
          <w:rFonts w:ascii="Courier" w:hAnsi="Courier" w:cs="Times New Roman"/>
          <w:color w:val="00000A"/>
          <w:sz w:val="20"/>
          <w:szCs w:val="20"/>
        </w:rPr>
        <w:t>md_file_index</w:t>
      </w:r>
      <w:proofErr w:type="spellEnd"/>
      <w:r w:rsidR="00347723">
        <w:rPr>
          <w:rFonts w:ascii="Courier" w:hAnsi="Courier" w:cs="Times New Roman"/>
          <w:color w:val="00000A"/>
          <w:sz w:val="20"/>
          <w:szCs w:val="20"/>
        </w:rPr>
        <w:t>;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 xml:space="preserve">uint64_t </w:t>
      </w:r>
      <w:proofErr w:type="spellStart"/>
      <w:r w:rsidR="00C45278">
        <w:rPr>
          <w:rFonts w:ascii="Courier" w:hAnsi="Courier"/>
          <w:sz w:val="20"/>
          <w:szCs w:val="20"/>
        </w:rPr>
        <w:t>tick_</w:t>
      </w:r>
      <w:proofErr w:type="gramStart"/>
      <w:r w:rsidR="00C45278">
        <w:rPr>
          <w:rFonts w:ascii="Courier" w:hAnsi="Courier"/>
          <w:sz w:val="20"/>
          <w:szCs w:val="20"/>
        </w:rPr>
        <w:t>num</w:t>
      </w:r>
      <w:proofErr w:type="spellEnd"/>
      <w:r w:rsidR="00C45278">
        <w:rPr>
          <w:rFonts w:ascii="Courier" w:hAnsi="Courier"/>
          <w:sz w:val="20"/>
          <w:szCs w:val="20"/>
        </w:rPr>
        <w:t xml:space="preserve">;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 xml:space="preserve">struct </w:t>
      </w:r>
      <w:proofErr w:type="spellStart"/>
      <w:r w:rsidR="000A2AF5">
        <w:rPr>
          <w:rFonts w:ascii="Courier" w:hAnsi="Courier"/>
          <w:sz w:val="20"/>
          <w:szCs w:val="20"/>
        </w:rPr>
        <w:t>timespec</w:t>
      </w:r>
      <w:proofErr w:type="spellEnd"/>
      <w:r w:rsidR="00613A3E">
        <w:rPr>
          <w:rFonts w:ascii="Courier" w:hAnsi="Courier"/>
          <w:sz w:val="20"/>
          <w:szCs w:val="20"/>
        </w:rPr>
        <w:t xml:space="preserve"> </w:t>
      </w:r>
      <w:proofErr w:type="spellStart"/>
      <w:r w:rsidR="00613A3E">
        <w:rPr>
          <w:rFonts w:ascii="Courier" w:hAnsi="Courier"/>
          <w:sz w:val="20"/>
          <w:szCs w:val="20"/>
        </w:rPr>
        <w:t>end_of_tick</w:t>
      </w:r>
      <w:proofErr w:type="spellEnd"/>
      <w:r w:rsidR="00613A3E">
        <w:rPr>
          <w:rFonts w:ascii="Courier" w:hAnsi="Courier"/>
          <w:sz w:val="20"/>
          <w:szCs w:val="20"/>
        </w:rPr>
        <w:t xml:space="preserve">;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vfd_swmr_md_</w:t>
      </w:r>
      <w:proofErr w:type="gramStart"/>
      <w:r>
        <w:rPr>
          <w:rFonts w:ascii="Courier" w:hAnsi="Courier"/>
          <w:sz w:val="20"/>
          <w:szCs w:val="20"/>
        </w:rPr>
        <w:t>file</w:t>
      </w:r>
      <w:proofErr w:type="spellEnd"/>
      <w:r>
        <w:rPr>
          <w:rFonts w:ascii="Courier" w:hAnsi="Courier"/>
          <w:sz w:val="20"/>
          <w:szCs w:val="20"/>
        </w:rPr>
        <w:t xml:space="preserve">;   </w:t>
      </w:r>
      <w:proofErr w:type="gramEnd"/>
      <w:r>
        <w:rPr>
          <w:rFonts w:ascii="Courier" w:hAnsi="Courier"/>
          <w:sz w:val="20"/>
          <w:szCs w:val="20"/>
        </w:rPr>
        <w:t xml:space="preserve"> /* In the </w:t>
      </w:r>
      <w:proofErr w:type="spellStart"/>
      <w:r>
        <w:rPr>
          <w:rFonts w:ascii="Courier" w:hAnsi="Courier"/>
          <w:sz w:val="20"/>
          <w:szCs w:val="20"/>
        </w:rPr>
        <w:t>posix</w:t>
      </w:r>
      <w:proofErr w:type="spellEnd"/>
      <w:r>
        <w:rPr>
          <w:rFonts w:ascii="Courier" w:hAnsi="Courier"/>
          <w:sz w:val="20"/>
          <w:szCs w:val="20"/>
        </w:rPr>
        <w:t xml:space="preserve"> case, </w:t>
      </w:r>
      <w:proofErr w:type="spellStart"/>
      <w:r>
        <w:rPr>
          <w:rFonts w:ascii="Courier" w:hAnsi="Courier"/>
          <w:sz w:val="20"/>
          <w:szCs w:val="20"/>
        </w:rPr>
        <w:t>vfd_swmr_md_file</w:t>
      </w:r>
      <w:proofErr w:type="spellEnd"/>
      <w:r>
        <w:rPr>
          <w:rFonts w:ascii="Courier" w:hAnsi="Courier"/>
          <w:sz w:val="20"/>
          <w:szCs w:val="20"/>
        </w:rPr>
        <w:t xml:space="preserv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vfd_swmr_log_</w:t>
      </w:r>
      <w:proofErr w:type="gramStart"/>
      <w:r>
        <w:rPr>
          <w:rFonts w:ascii="Courier" w:hAnsi="Courier"/>
          <w:sz w:val="20"/>
          <w:szCs w:val="20"/>
        </w:rPr>
        <w:t>file</w:t>
      </w:r>
      <w:proofErr w:type="spellEnd"/>
      <w:r>
        <w:rPr>
          <w:rFonts w:ascii="Courier" w:hAnsi="Courier"/>
          <w:sz w:val="20"/>
          <w:szCs w:val="20"/>
        </w:rPr>
        <w:t>;</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w:t>
      </w:r>
      <w:proofErr w:type="spellStart"/>
      <w:r w:rsidR="00457E83">
        <w:rPr>
          <w:rFonts w:ascii="Courier" w:hAnsi="Courier" w:cs="Times New Roman"/>
          <w:color w:val="00000A"/>
          <w:sz w:val="20"/>
          <w:szCs w:val="20"/>
        </w:rPr>
        <w:t>vfd_swmr_config</w:t>
      </w:r>
      <w:proofErr w:type="spellEnd"/>
      <w:r w:rsidR="00457E83">
        <w:rPr>
          <w:rFonts w:ascii="Courier" w:hAnsi="Courier" w:cs="Times New Roman"/>
          <w:color w:val="00000A"/>
          <w:sz w:val="20"/>
          <w:szCs w:val="20"/>
        </w:rPr>
        <w:t>;</w:t>
      </w:r>
      <w:r>
        <w:rPr>
          <w:rFonts w:ascii="Courier" w:hAnsi="Courier" w:cs="Times New Roman"/>
          <w:color w:val="00000A"/>
          <w:sz w:val="20"/>
          <w:szCs w:val="20"/>
        </w:rPr>
        <w:t xml:space="preserve"> /* copy of the </w:t>
      </w:r>
      <w:proofErr w:type="spellStart"/>
      <w:r>
        <w:rPr>
          <w:rFonts w:ascii="Courier" w:hAnsi="Courier" w:cs="Times New Roman"/>
          <w:color w:val="00000A"/>
          <w:sz w:val="20"/>
          <w:szCs w:val="20"/>
        </w:rPr>
        <w:t>vfd</w:t>
      </w:r>
      <w:proofErr w:type="spellEnd"/>
      <w:r>
        <w:rPr>
          <w:rFonts w:ascii="Courier" w:hAnsi="Courier" w:cs="Times New Roman"/>
          <w:color w:val="00000A"/>
          <w:sz w:val="20"/>
          <w:szCs w:val="20"/>
        </w:rPr>
        <w:t xml:space="preserve"> swmr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4676A3">
      <w:pPr>
        <w:pStyle w:val="Heading3"/>
      </w:pPr>
      <w:r>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01772D">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787D5499" w:rsidR="0035308D" w:rsidRDefault="001155C2" w:rsidP="00521580">
      <w:r>
        <w:t xml:space="preserve">Call this queue the EOT </w:t>
      </w:r>
      <w:r w:rsidR="0035308D">
        <w:t xml:space="preserve">queue, and implement it as a doubly linked list of instances of the </w:t>
      </w:r>
      <w:proofErr w:type="spellStart"/>
      <w:r w:rsidR="003F4121">
        <w:rPr>
          <w:rFonts w:ascii="Courier" w:hAnsi="Courier"/>
          <w:sz w:val="20"/>
          <w:szCs w:val="20"/>
        </w:rPr>
        <w:t>eot_queue_entry_t</w:t>
      </w:r>
      <w:proofErr w:type="spellEnd"/>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181931A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w:t>
      </w:r>
      <w:proofErr w:type="spellStart"/>
      <w:r w:rsidR="003F4121">
        <w:rPr>
          <w:rFonts w:ascii="Courier" w:hAnsi="Courier"/>
          <w:sz w:val="20"/>
          <w:szCs w:val="20"/>
        </w:rPr>
        <w:t>eot_queue_entry_t</w:t>
      </w:r>
      <w:proofErr w:type="spellEnd"/>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07624129"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lastRenderedPageBreak/>
        <w:t xml:space="preserve"> * </w:t>
      </w:r>
      <w:proofErr w:type="spellStart"/>
      <w:r>
        <w:rPr>
          <w:rFonts w:ascii="Courier" w:hAnsi="Courier"/>
          <w:sz w:val="20"/>
          <w:szCs w:val="20"/>
        </w:rPr>
        <w:t>vfd_swmr_file</w:t>
      </w:r>
      <w:proofErr w:type="spellEnd"/>
      <w:r>
        <w:rPr>
          <w:rFonts w:ascii="Courier" w:hAnsi="Courier"/>
          <w:sz w:val="20"/>
          <w:szCs w:val="20"/>
        </w:rPr>
        <w:t>: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vfd_swrm_writer</w:t>
      </w:r>
      <w:proofErr w:type="spellEnd"/>
      <w:r>
        <w:rPr>
          <w:rFonts w:ascii="Courier" w:hAnsi="Courier"/>
          <w:sz w:val="20"/>
          <w:szCs w:val="20"/>
        </w:rPr>
        <w:t xml:space="preserve">: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tick_num</w:t>
      </w:r>
      <w:proofErr w:type="spellEnd"/>
      <w:r>
        <w:rPr>
          <w:rFonts w:ascii="Courier" w:hAnsi="Courier"/>
          <w:sz w:val="20"/>
          <w:szCs w:val="20"/>
        </w:rPr>
        <w:t>: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end_of_tick</w:t>
      </w:r>
      <w:proofErr w:type="spellEnd"/>
      <w:r>
        <w:rPr>
          <w:rFonts w:ascii="Courier" w:hAnsi="Courier"/>
          <w:sz w:val="20"/>
          <w:szCs w:val="20"/>
        </w:rPr>
        <w:t>: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w:t>
      </w:r>
      <w:proofErr w:type="spellStart"/>
      <w:r>
        <w:rPr>
          <w:rFonts w:ascii="Courier" w:hAnsi="Courier"/>
          <w:sz w:val="20"/>
          <w:szCs w:val="20"/>
        </w:rPr>
        <w:t>end_of_tick</w:t>
      </w:r>
      <w:proofErr w:type="spellEnd"/>
      <w:r>
        <w:rPr>
          <w:rFonts w:ascii="Courier" w:hAnsi="Courier"/>
          <w:sz w:val="20"/>
          <w:szCs w:val="20"/>
        </w:rPr>
        <w:t xml:space="preserve">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w:t>
      </w:r>
      <w:proofErr w:type="spellStart"/>
      <w:r>
        <w:rPr>
          <w:rFonts w:ascii="Courier" w:hAnsi="Courier"/>
          <w:sz w:val="20"/>
          <w:szCs w:val="20"/>
        </w:rPr>
        <w:t>end_of_tick</w:t>
      </w:r>
      <w:proofErr w:type="spellEnd"/>
      <w:r>
        <w:rPr>
          <w:rFonts w:ascii="Courier" w:hAnsi="Courier"/>
          <w:sz w:val="20"/>
          <w:szCs w:val="20"/>
        </w:rPr>
        <w:t>.</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 xml:space="preserve">: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w:t>
      </w:r>
      <w:proofErr w:type="spellStart"/>
      <w:r>
        <w:rPr>
          <w:rFonts w:ascii="Courier" w:hAnsi="Courier"/>
          <w:sz w:val="20"/>
          <w:szCs w:val="20"/>
        </w:rPr>
        <w:t>prev</w:t>
      </w:r>
      <w:proofErr w:type="spellEnd"/>
      <w:r>
        <w:rPr>
          <w:rFonts w:ascii="Courier" w:hAnsi="Courier"/>
          <w:sz w:val="20"/>
          <w:szCs w:val="20"/>
        </w:rPr>
        <w:t xml:space="preserve">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-&gt;</w:t>
      </w:r>
      <w:proofErr w:type="spellStart"/>
      <w:r>
        <w:rPr>
          <w:rFonts w:ascii="Courier" w:hAnsi="Courier"/>
          <w:sz w:val="20"/>
          <w:szCs w:val="20"/>
        </w:rPr>
        <w:t>end_of_tick</w:t>
      </w:r>
      <w:proofErr w:type="spellEnd"/>
      <w:r>
        <w:rPr>
          <w:rFonts w:ascii="Courier" w:hAnsi="Courier"/>
          <w:sz w:val="20"/>
          <w:szCs w:val="20"/>
        </w:rPr>
        <w:t xml:space="preserve"> must be less than or equal to </w:t>
      </w:r>
      <w:proofErr w:type="spellStart"/>
      <w:r>
        <w:rPr>
          <w:rFonts w:ascii="Courier" w:hAnsi="Courier"/>
          <w:sz w:val="20"/>
          <w:szCs w:val="20"/>
        </w:rPr>
        <w:t>end_of_tick</w:t>
      </w:r>
      <w:proofErr w:type="spellEnd"/>
      <w:r>
        <w:rPr>
          <w:rFonts w:ascii="Courier" w:hAnsi="Courier"/>
          <w:sz w:val="20"/>
          <w:szCs w:val="20"/>
        </w:rPr>
        <w:t>.</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0FC9EA58"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proofErr w:type="spellStart"/>
      <w:r w:rsidR="005653F9">
        <w:rPr>
          <w:rFonts w:ascii="Courier" w:hAnsi="Courier"/>
          <w:sz w:val="20"/>
          <w:szCs w:val="20"/>
        </w:rPr>
        <w:t>hbool_t</w:t>
      </w:r>
      <w:proofErr w:type="spellEnd"/>
      <w:r w:rsidR="005653F9">
        <w:rPr>
          <w:rFonts w:ascii="Courier" w:hAnsi="Courier"/>
          <w:sz w:val="20"/>
          <w:szCs w:val="20"/>
        </w:rPr>
        <w:t xml:space="preserve"> </w:t>
      </w:r>
      <w:proofErr w:type="spellStart"/>
      <w:r w:rsidR="005653F9">
        <w:rPr>
          <w:rFonts w:ascii="Courier" w:hAnsi="Courier"/>
          <w:sz w:val="20"/>
          <w:szCs w:val="20"/>
        </w:rPr>
        <w:t>vfd_swrm_writer</w:t>
      </w:r>
      <w:proofErr w:type="spellEnd"/>
      <w:r w:rsidR="005653F9">
        <w:rPr>
          <w:rFonts w:ascii="Courier" w:hAnsi="Courier"/>
          <w:sz w:val="20"/>
          <w:szCs w:val="20"/>
        </w:rPr>
        <w:t>;</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uint64_t </w:t>
      </w:r>
      <w:proofErr w:type="spellStart"/>
      <w:r>
        <w:rPr>
          <w:rFonts w:ascii="Courier" w:hAnsi="Courier"/>
          <w:sz w:val="20"/>
          <w:szCs w:val="20"/>
        </w:rPr>
        <w:t>tick_num</w:t>
      </w:r>
      <w:proofErr w:type="spellEnd"/>
      <w:r>
        <w:rPr>
          <w:rFonts w:ascii="Courier" w:hAnsi="Courier"/>
          <w:sz w:val="20"/>
          <w:szCs w:val="20"/>
        </w:rPr>
        <w:t>;</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w:t>
      </w:r>
      <w:proofErr w:type="spellStart"/>
      <w:r>
        <w:rPr>
          <w:rFonts w:ascii="Courier" w:hAnsi="Courier"/>
          <w:sz w:val="20"/>
          <w:szCs w:val="20"/>
        </w:rPr>
        <w:t>vfd_swmr_file</w:t>
      </w:r>
      <w:proofErr w:type="spellEnd"/>
      <w:r>
        <w:rPr>
          <w:rFonts w:ascii="Courier" w:hAnsi="Courier"/>
          <w:sz w:val="20"/>
          <w:szCs w:val="20"/>
        </w:rPr>
        <w:t>;</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5BA6F3E0"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62CB7F99"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5B884559"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w:t>
      </w:r>
    </w:p>
    <w:p w14:paraId="18C1E019" w14:textId="77777777" w:rsidR="0035308D" w:rsidRDefault="0035308D" w:rsidP="00521580"/>
    <w:p w14:paraId="60BEE13E" w14:textId="49D1503A" w:rsidR="0035308D" w:rsidRDefault="00E377F4" w:rsidP="00521580">
      <w:r>
        <w:t xml:space="preserve">Observe that there </w:t>
      </w:r>
      <w:r w:rsidR="00D66FBB">
        <w:t>will be exactly on</w:t>
      </w:r>
      <w:r w:rsidR="00EA4BD5">
        <w:t>e</w:t>
      </w:r>
      <w:r w:rsidR="00D66FBB">
        <w:t xml:space="preserve"> instance of </w:t>
      </w:r>
      <w:proofErr w:type="spellStart"/>
      <w:r w:rsidR="003F4121">
        <w:rPr>
          <w:rFonts w:ascii="Courier" w:hAnsi="Courier"/>
          <w:sz w:val="20"/>
          <w:szCs w:val="20"/>
        </w:rPr>
        <w:t>eot_queue_entry_t</w:t>
      </w:r>
      <w:proofErr w:type="spellEnd"/>
      <w:r w:rsidR="00622EBD">
        <w:t xml:space="preserve"> for each file opened in VFD SWMR mode.  This has two implications:</w:t>
      </w:r>
    </w:p>
    <w:p w14:paraId="3D186E9B" w14:textId="518AB274" w:rsidR="00622EBD" w:rsidRDefault="00622EBD" w:rsidP="00527F1E">
      <w:pPr>
        <w:pStyle w:val="ListParagraph"/>
        <w:numPr>
          <w:ilvl w:val="0"/>
          <w:numId w:val="48"/>
        </w:numPr>
      </w:pPr>
      <w:r>
        <w:t xml:space="preserve">The same instance of </w:t>
      </w:r>
      <w:proofErr w:type="spellStart"/>
      <w:r w:rsidR="003F4121">
        <w:rPr>
          <w:rFonts w:ascii="Courier" w:hAnsi="Courier"/>
          <w:sz w:val="20"/>
          <w:szCs w:val="20"/>
        </w:rPr>
        <w:t>eot_queue_entry_t</w:t>
      </w:r>
      <w:proofErr w:type="spellEnd"/>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2DB80368" w:rsidR="00622EBD" w:rsidRDefault="003F4121" w:rsidP="00E045D9">
      <w:pPr>
        <w:ind w:left="720"/>
        <w:rPr>
          <w:rFonts w:ascii="Courier" w:hAnsi="Courier"/>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vfd_swmr_eot_queue_head</w:t>
      </w:r>
      <w:proofErr w:type="spellEnd"/>
      <w:r w:rsidR="00622EBD">
        <w:rPr>
          <w:rFonts w:ascii="Courier" w:hAnsi="Courier"/>
          <w:sz w:val="20"/>
          <w:szCs w:val="20"/>
        </w:rPr>
        <w:t>;</w:t>
      </w:r>
    </w:p>
    <w:p w14:paraId="3AA209A0" w14:textId="25EFBE1D" w:rsidR="00622EBD" w:rsidRDefault="003F4121" w:rsidP="00E045D9">
      <w:pPr>
        <w:ind w:left="720"/>
        <w:rPr>
          <w:rFonts w:ascii="Courier" w:hAnsi="Courier" w:cs="Times New Roman"/>
          <w:color w:val="00000A"/>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vfd_swmr_eot_queue_tail</w:t>
      </w:r>
      <w:proofErr w:type="spellEnd"/>
      <w:r w:rsidR="00622EBD">
        <w:rPr>
          <w:rFonts w:ascii="Courier" w:hAnsi="Courier"/>
          <w:sz w:val="20"/>
          <w:szCs w:val="20"/>
        </w:rPr>
        <w:t>;</w:t>
      </w:r>
    </w:p>
    <w:p w14:paraId="5FF0C42B" w14:textId="3BF5E2AB" w:rsidR="00DC49F9" w:rsidRDefault="00DC49F9" w:rsidP="00E045D9">
      <w:r>
        <w:t xml:space="preserve">To minimize overhead, the end of tick and whether the target file is a VFD SWMR writer must also be cached in </w:t>
      </w:r>
      <w:proofErr w:type="spellStart"/>
      <w:r>
        <w:t>globals</w:t>
      </w:r>
      <w:proofErr w:type="spellEnd"/>
      <w:r>
        <w:t>:</w:t>
      </w:r>
    </w:p>
    <w:p w14:paraId="2A4B8D63" w14:textId="66DED3E0" w:rsidR="00DC49F9" w:rsidRDefault="00EA4BD5" w:rsidP="00DC49F9">
      <w:pPr>
        <w:ind w:left="720"/>
        <w:rPr>
          <w:rFonts w:ascii="Courier" w:hAnsi="Courier"/>
          <w:sz w:val="20"/>
          <w:szCs w:val="20"/>
        </w:rPr>
      </w:pPr>
      <w:proofErr w:type="spellStart"/>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vfd_swmr</w:t>
      </w:r>
      <w:r w:rsidR="00DC49F9">
        <w:rPr>
          <w:rFonts w:ascii="Courier" w:hAnsi="Courier"/>
          <w:sz w:val="20"/>
          <w:szCs w:val="20"/>
        </w:rPr>
        <w:t>_writer</w:t>
      </w:r>
      <w:proofErr w:type="spellEnd"/>
      <w:r w:rsidR="00DC49F9">
        <w:rPr>
          <w:rFonts w:ascii="Courier" w:hAnsi="Courier"/>
          <w:sz w:val="20"/>
          <w:szCs w:val="20"/>
        </w:rPr>
        <w:t>;</w:t>
      </w:r>
    </w:p>
    <w:p w14:paraId="2F7BD061" w14:textId="77777777" w:rsidR="00DC49F9" w:rsidRDefault="00DC49F9" w:rsidP="00DC49F9">
      <w:pPr>
        <w:ind w:left="720"/>
        <w:rPr>
          <w:rFonts w:ascii="Courier" w:hAnsi="Courier"/>
          <w:sz w:val="20"/>
          <w:szCs w:val="20"/>
        </w:rPr>
      </w:pPr>
      <w:r>
        <w:rPr>
          <w:rFonts w:ascii="Courier" w:hAnsi="Courier"/>
          <w:sz w:val="20"/>
          <w:szCs w:val="20"/>
        </w:rPr>
        <w:t xml:space="preserve">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sz w:val="20"/>
          <w:szCs w:val="20"/>
        </w:rPr>
        <w:t>;</w:t>
      </w:r>
    </w:p>
    <w:p w14:paraId="15D3F047" w14:textId="29D49038" w:rsidR="0035308D" w:rsidRDefault="00DC49F9" w:rsidP="00E045D9">
      <w:r>
        <w:lastRenderedPageBreak/>
        <w:t xml:space="preserve">Observe that it is sufficient to test </w:t>
      </w:r>
      <w:r w:rsidRPr="00DC49F9">
        <w:rPr>
          <w:rFonts w:ascii="Courier" w:hAnsi="Courier"/>
          <w:sz w:val="20"/>
          <w:szCs w:val="20"/>
        </w:rPr>
        <w:t>(</w:t>
      </w:r>
      <w:proofErr w:type="spellStart"/>
      <w:r w:rsidRPr="00DC49F9">
        <w:rPr>
          <w:rFonts w:ascii="Courier" w:hAnsi="Courier"/>
          <w:sz w:val="20"/>
          <w:szCs w:val="20"/>
        </w:rPr>
        <w:t>vfd_swmr_eot_queue_</w:t>
      </w:r>
      <w:proofErr w:type="gramStart"/>
      <w:r w:rsidRPr="00DC49F9">
        <w:rPr>
          <w:rFonts w:ascii="Courier" w:hAnsi="Courier"/>
          <w:sz w:val="20"/>
          <w:szCs w:val="20"/>
        </w:rPr>
        <w:t>head</w:t>
      </w:r>
      <w:proofErr w:type="spellEnd"/>
      <w:r w:rsidRPr="00DC49F9">
        <w:rPr>
          <w:rFonts w:ascii="Courier" w:hAnsi="Courier"/>
          <w:sz w:val="20"/>
          <w:szCs w:val="20"/>
        </w:rPr>
        <w:t xml:space="preserve"> !</w:t>
      </w:r>
      <w:proofErr w:type="gramEnd"/>
      <w:r w:rsidRPr="00DC49F9">
        <w:rPr>
          <w:rFonts w:ascii="Courier" w:hAnsi="Courier"/>
          <w:sz w:val="20"/>
          <w:szCs w:val="20"/>
        </w:rPr>
        <w:t>= NULL)</w:t>
      </w:r>
      <w:r>
        <w:t xml:space="preserve"> to determine whether there is a file opened in VFD SWMR mode.</w:t>
      </w:r>
    </w:p>
    <w:p w14:paraId="7EB584B8" w14:textId="050CB1CC" w:rsidR="0035308D" w:rsidRDefault="00DC49F9" w:rsidP="00521580">
      <w:r>
        <w:t>When a file</w:t>
      </w:r>
      <w:r w:rsidR="00B80583">
        <w:t xml:space="preserve"> is opened in VFD SWMR mode, an</w:t>
      </w:r>
      <w:r>
        <w:t xml:space="preserve"> instance of </w:t>
      </w:r>
      <w:proofErr w:type="spellStart"/>
      <w:r w:rsidR="003F4121">
        <w:rPr>
          <w:rFonts w:ascii="Courier" w:hAnsi="Courier"/>
          <w:sz w:val="20"/>
          <w:szCs w:val="20"/>
        </w:rPr>
        <w:t>eot_queue_entry_t</w:t>
      </w:r>
      <w:proofErr w:type="spellEnd"/>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proofErr w:type="spellStart"/>
      <w:r w:rsidR="00DC6BCF" w:rsidRPr="00F5439E">
        <w:rPr>
          <w:rFonts w:ascii="Courier" w:hAnsi="Courier"/>
          <w:sz w:val="20"/>
          <w:szCs w:val="20"/>
        </w:rPr>
        <w:t>end_of_tick</w:t>
      </w:r>
      <w:proofErr w:type="spellEnd"/>
      <w:r w:rsidR="00DC6BCF">
        <w:t xml:space="preserve"> less than or equal to that of the new entry, </w:t>
      </w:r>
      <w:r>
        <w:t xml:space="preserve">or at the head of the queue if no such entry exists.  In this latter case,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proofErr w:type="spellStart"/>
      <w:r w:rsidR="00DC6BCF" w:rsidRPr="00B80583">
        <w:rPr>
          <w:rFonts w:ascii="Courier" w:hAnsi="Courier"/>
          <w:sz w:val="20"/>
          <w:szCs w:val="20"/>
        </w:rPr>
        <w:t>end_of_tick</w:t>
      </w:r>
      <w:proofErr w:type="spellEnd"/>
      <w:r>
        <w:t xml:space="preserve"> order</w:t>
      </w:r>
      <w:r w:rsidR="00DC6BCF">
        <w:t>.</w:t>
      </w:r>
      <w:r>
        <w:t xml:space="preserve"> </w:t>
      </w:r>
    </w:p>
    <w:p w14:paraId="39D7A975" w14:textId="4A55DAD2" w:rsidR="00B80583" w:rsidRDefault="00B80583" w:rsidP="00521580">
      <w:r>
        <w:t xml:space="preserve">When a file that has been opened in VFD SWMR mode is closed, the above procedure must be reversed.  The associated instance of </w:t>
      </w:r>
      <w:proofErr w:type="spellStart"/>
      <w:r w:rsidR="003F4121">
        <w:rPr>
          <w:rFonts w:ascii="Courier" w:hAnsi="Courier"/>
          <w:sz w:val="20"/>
          <w:szCs w:val="20"/>
        </w:rPr>
        <w:t>eot_queue_entry_t</w:t>
      </w:r>
      <w:proofErr w:type="spellEnd"/>
      <w:r>
        <w:t xml:space="preserve"> must be removed from the EOT queue and discarded.  Further, if the instance was at the head of the queue,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be set equal to the fields of the same name of the next instance of the queue, if such an instance exists.  If no such instance exists, no action is required, as the </w:t>
      </w:r>
      <w:proofErr w:type="spellStart"/>
      <w:r w:rsidRPr="00DC49F9">
        <w:rPr>
          <w:rFonts w:ascii="Courier" w:hAnsi="Courier"/>
          <w:sz w:val="20"/>
          <w:szCs w:val="20"/>
        </w:rPr>
        <w:t>vfd_swmr_eot_queue_head</w:t>
      </w:r>
      <w:proofErr w:type="spellEnd"/>
      <w:r>
        <w:t xml:space="preserve"> will be NULL, indicating that there are no files opened in VFD SWMR mode.</w:t>
      </w:r>
    </w:p>
    <w:p w14:paraId="3C58D155" w14:textId="3CE2B68A" w:rsidR="00371278" w:rsidRDefault="00371278" w:rsidP="00371278">
      <w:pPr>
        <w:pStyle w:val="Davidscommentary"/>
      </w:pPr>
      <w:r>
        <w:t>This section is too detailed, rewrite in a paragraph or two that refers to the source code.</w:t>
      </w:r>
    </w:p>
    <w:p w14:paraId="608193FD" w14:textId="72DD013A" w:rsidR="00371278" w:rsidRPr="00371278" w:rsidRDefault="00371278" w:rsidP="00371278">
      <w:pPr>
        <w:pStyle w:val="Davidscommentary"/>
      </w:pPr>
      <w:r>
        <w:t xml:space="preserve">In the source code, I renamed </w:t>
      </w:r>
      <w:proofErr w:type="spellStart"/>
      <w:r w:rsidR="003F4121">
        <w:rPr>
          <w:rFonts w:ascii="Courier" w:hAnsi="Courier"/>
          <w:sz w:val="20"/>
          <w:szCs w:val="20"/>
        </w:rPr>
        <w:t>eot_queue_entry_t</w:t>
      </w:r>
      <w:proofErr w:type="spellEnd"/>
      <w:r w:rsidRPr="00371278">
        <w:t>.</w:t>
      </w:r>
      <w:r>
        <w:t xml:space="preserve"> </w:t>
      </w:r>
      <w:r w:rsidR="00F20589">
        <w:t>Now it is called</w:t>
      </w:r>
      <w:r>
        <w:t xml:space="preserve"> </w:t>
      </w:r>
      <w:proofErr w:type="spellStart"/>
      <w:r w:rsidRPr="0035308D">
        <w:rPr>
          <w:rFonts w:ascii="Courier" w:hAnsi="Courier"/>
          <w:sz w:val="20"/>
          <w:szCs w:val="20"/>
        </w:rPr>
        <w:t>eot_queue_entry</w:t>
      </w:r>
      <w:r>
        <w:rPr>
          <w:rFonts w:ascii="Courier" w:hAnsi="Courier"/>
          <w:sz w:val="20"/>
          <w:szCs w:val="20"/>
        </w:rPr>
        <w:t>_t</w:t>
      </w:r>
      <w:proofErr w:type="spellEnd"/>
      <w:r w:rsidR="00F20589">
        <w:t>.</w:t>
      </w:r>
    </w:p>
    <w:p w14:paraId="74EAD2BC" w14:textId="6FA35ED2" w:rsidR="00FE01BA" w:rsidRDefault="00FE01BA" w:rsidP="004676A3">
      <w:pPr>
        <w:pStyle w:val="Heading3"/>
      </w:pPr>
      <w:r>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entry_ptr</w:t>
      </w:r>
      <w:proofErr w:type="spellEnd"/>
      <w:r>
        <w:rPr>
          <w:rFonts w:ascii="Courier" w:hAnsi="Courier"/>
          <w:sz w:val="20"/>
          <w:szCs w:val="20"/>
        </w:rPr>
        <w:t>: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w:t>
      </w:r>
      <w:proofErr w:type="spellStart"/>
      <w:r>
        <w:rPr>
          <w:rFonts w:ascii="Courier" w:hAnsi="Courier"/>
          <w:sz w:val="20"/>
          <w:szCs w:val="20"/>
        </w:rPr>
        <w:t>entry_ptr</w:t>
      </w:r>
      <w:proofErr w:type="spellEnd"/>
      <w:r>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w:t>
      </w:r>
      <w:r w:rsidR="00F25A54">
        <w:rPr>
          <w:rFonts w:ascii="Courier" w:hAnsi="Courier" w:cs="Times New Roman"/>
          <w:color w:val="00000A"/>
          <w:sz w:val="20"/>
          <w:szCs w:val="20"/>
        </w:rPr>
        <w:t>flush</w:t>
      </w:r>
      <w:proofErr w:type="spellEnd"/>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delayed_flush</w:t>
      </w:r>
      <w:proofErr w:type="spellEnd"/>
      <w:r>
        <w:rPr>
          <w:rFonts w:ascii="Courier" w:hAnsi="Courier" w:cs="Times New Roman"/>
          <w:color w:val="00000A"/>
          <w:sz w:val="20"/>
          <w:szCs w:val="20"/>
        </w:rPr>
        <w:t xml:space="preserve">: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max_lag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moved_to_HDF5_file: Boolean flag that is set to TRUE </w:t>
      </w:r>
      <w:proofErr w:type="spellStart"/>
      <w:r>
        <w:rPr>
          <w:rFonts w:ascii="Courier" w:hAnsi="Courier" w:cs="Times New Roman"/>
          <w:color w:val="00000A"/>
          <w:sz w:val="20"/>
          <w:szCs w:val="20"/>
        </w:rPr>
        <w:t>iff</w:t>
      </w:r>
      <w:proofErr w:type="spellEnd"/>
      <w:r>
        <w:rPr>
          <w:rFonts w:ascii="Courier" w:hAnsi="Courier" w:cs="Times New Roman"/>
          <w:color w:val="00000A"/>
          <w:sz w:val="20"/>
          <w:szCs w:val="20"/>
        </w:rPr>
        <w:t xml:space="preserve">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max_lag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w:t>
      </w:r>
      <w:proofErr w:type="spellStart"/>
      <w:r>
        <w:rPr>
          <w:rFonts w:ascii="Courier" w:hAnsi="Courier" w:cs="Times New Roman"/>
          <w:color w:val="00000A"/>
          <w:sz w:val="20"/>
          <w:szCs w:val="20"/>
        </w:rPr>
        <w:t>entry_ptr</w:t>
      </w:r>
      <w:proofErr w:type="spellEnd"/>
      <w:r>
        <w:rPr>
          <w:rFonts w:ascii="Courier" w:hAnsi="Courier" w:cs="Times New Roman"/>
          <w:color w:val="00000A"/>
          <w:sz w:val="20"/>
          <w:szCs w:val="20"/>
        </w:rPr>
        <w:t>;</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w:t>
      </w:r>
      <w:proofErr w:type="gramStart"/>
      <w:r>
        <w:rPr>
          <w:rFonts w:ascii="Courier" w:hAnsi="Courier" w:cs="Times New Roman"/>
          <w:color w:val="00000A"/>
          <w:sz w:val="20"/>
          <w:szCs w:val="20"/>
        </w:rPr>
        <w:t>t</w:t>
      </w:r>
      <w:proofErr w:type="spellEnd"/>
      <w:r>
        <w:rPr>
          <w:rFonts w:ascii="Courier" w:hAnsi="Courier" w:cs="Times New Roman"/>
          <w:color w:val="00000A"/>
          <w:sz w:val="20"/>
          <w:szCs w:val="20"/>
        </w:rPr>
        <w:t xml:space="preserve">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tick_of_last_flush</w:t>
      </w:r>
      <w:proofErr w:type="spellEnd"/>
      <w:r>
        <w:rPr>
          <w:rFonts w:ascii="Courier" w:hAnsi="Courier" w:cs="Times New Roman"/>
          <w:color w:val="00000A"/>
          <w:sz w:val="20"/>
          <w:szCs w:val="20"/>
        </w:rPr>
        <w:t>;</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sidR="00B57594">
        <w:rPr>
          <w:rFonts w:ascii="Courier" w:hAnsi="Courier" w:cs="Times New Roman"/>
          <w:color w:val="00000A"/>
          <w:sz w:val="20"/>
          <w:szCs w:val="20"/>
        </w:rPr>
        <w:t>delayed_flush</w:t>
      </w:r>
      <w:proofErr w:type="spellEnd"/>
      <w:r w:rsidR="00B57594">
        <w:rPr>
          <w:rFonts w:ascii="Courier" w:hAnsi="Courier" w:cs="Times New Roman"/>
          <w:color w:val="00000A"/>
          <w:sz w:val="20"/>
          <w:szCs w:val="20"/>
        </w:rPr>
        <w:t>;</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hbool_t</w:t>
      </w:r>
      <w:proofErr w:type="spellEnd"/>
      <w:r w:rsidRPr="00E65FCE">
        <w:rPr>
          <w:rFonts w:ascii="Courier" w:hAnsi="Courier" w:cs="Times New Roman"/>
          <w:color w:val="00000A"/>
          <w:sz w:val="20"/>
          <w:szCs w:val="20"/>
        </w:rPr>
        <w:t xml:space="preserve">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21C16F9C" w:rsidR="004C5DC4" w:rsidRDefault="00DF6C44" w:rsidP="00EE74BB">
      <w:pPr>
        <w:pStyle w:val="Heading2"/>
      </w:pPr>
      <w:r>
        <w:t>API FUNC ENTER / EXIT Macro Modifications</w:t>
      </w:r>
    </w:p>
    <w:p w14:paraId="14E36D25" w14:textId="04AC65D1" w:rsidR="00BC67F7" w:rsidRDefault="00BC67F7" w:rsidP="00BC67F7">
      <w:pPr>
        <w:pStyle w:val="Davidscommentary"/>
      </w:pPr>
      <w:r>
        <w:t xml:space="preserve">I don’t think it is necessary to go into so much detail. </w:t>
      </w:r>
      <w:r w:rsidR="00F77ED2">
        <w:t xml:space="preserve">The procedure described in this section is more complicated than it needs to be. The code has become rather complicated, too. </w:t>
      </w:r>
      <w:r>
        <w:t xml:space="preserve">The </w:t>
      </w:r>
      <w:proofErr w:type="spellStart"/>
      <w:r>
        <w:t>vfd_swmr_writer</w:t>
      </w:r>
      <w:proofErr w:type="spellEnd"/>
      <w:r>
        <w:t xml:space="preserve"> and </w:t>
      </w:r>
      <w:proofErr w:type="spellStart"/>
      <w:r>
        <w:t>end_of_tick</w:t>
      </w:r>
      <w:proofErr w:type="spellEnd"/>
      <w:r>
        <w:t xml:space="preserve"> </w:t>
      </w:r>
      <w:proofErr w:type="spellStart"/>
      <w:r>
        <w:t>globals</w:t>
      </w:r>
      <w:proofErr w:type="spellEnd"/>
      <w:r>
        <w:t xml:space="preserve"> (which end with _g in the source code) seem like a premature optimization, especially since the end-of-tick processing may entail many system calls via </w:t>
      </w:r>
      <w:proofErr w:type="spellStart"/>
      <w:r>
        <w:t>clock_</w:t>
      </w:r>
      <w:proofErr w:type="gramStart"/>
      <w:r>
        <w:t>gettime</w:t>
      </w:r>
      <w:proofErr w:type="spellEnd"/>
      <w:r>
        <w:t>(</w:t>
      </w:r>
      <w:proofErr w:type="gramEnd"/>
      <w:r>
        <w:t>).</w:t>
      </w:r>
    </w:p>
    <w:p w14:paraId="64CAA744" w14:textId="54842C46" w:rsidR="00F77ED2" w:rsidRDefault="00394450" w:rsidP="00BC67F7">
      <w:pPr>
        <w:pStyle w:val="Davidscommentary"/>
      </w:pPr>
      <w:r>
        <w:t>It</w:t>
      </w:r>
      <w:r w:rsidR="00F77ED2">
        <w:t xml:space="preserve"> should suffice to say this:</w:t>
      </w:r>
    </w:p>
    <w:p w14:paraId="14704C07" w14:textId="680E6EBF" w:rsidR="00205D25" w:rsidRDefault="00205D25" w:rsidP="00205D25">
      <w:r>
        <w:t xml:space="preserve">When VFD SWMR is enabled, on each API call, the HDF5 library must </w:t>
      </w:r>
      <w:r w:rsidR="00DF6C44">
        <w:t xml:space="preserve">test to see if a tick has </w:t>
      </w:r>
      <w:proofErr w:type="gramStart"/>
      <w:r w:rsidR="00DF6C44">
        <w:t>expired, and</w:t>
      </w:r>
      <w:proofErr w:type="gramEnd"/>
      <w:r w:rsidR="00DF6C44">
        <w:t xml:space="preserve"> </w:t>
      </w:r>
      <w:r w:rsidR="00394450">
        <w:t>process the end-of-tick queue if it has</w:t>
      </w:r>
      <w:r w:rsidR="00DF6C44">
        <w:t>.  A</w:t>
      </w:r>
      <w:r w:rsidR="00394450">
        <w:t>s</w:t>
      </w:r>
      <w:r w:rsidR="00DF6C44">
        <w:t xml:space="preserve"> the HDF5 library already has the API FUNC ENTER / EXIT macros that are executed on API function entry and exit, this is the obvious place to </w:t>
      </w:r>
      <w:r w:rsidR="00394450">
        <w:t>test for end of tick</w:t>
      </w:r>
      <w:r w:rsidR="00DF6C44">
        <w:t xml:space="preserve">.  </w:t>
      </w:r>
    </w:p>
    <w:p w14:paraId="6E9066DD" w14:textId="71B31867" w:rsidR="00DF6C44" w:rsidRDefault="00DF6C44" w:rsidP="00205D25">
      <w:r>
        <w:t xml:space="preserve">For the VFD SWMR writer case, the check for end of tick must be performed on both API call entry and exit so as to maximize the regularity with which the </w:t>
      </w:r>
      <w:r w:rsidR="00394450">
        <w:t>shadow</w:t>
      </w:r>
      <w:r>
        <w:t xml:space="preserve"> file is updated.  Since the VFD SWMR </w:t>
      </w:r>
      <w:r>
        <w:lastRenderedPageBreak/>
        <w:t xml:space="preserve">readers will not see any changes to the </w:t>
      </w:r>
      <w:r w:rsidR="00394450">
        <w:t>shadow</w:t>
      </w:r>
      <w:r>
        <w:t xml:space="preserve"> file until the next API call entry, there is no need to check on API call exit</w:t>
      </w:r>
      <w:r w:rsidR="00C17178">
        <w:rPr>
          <w:rStyle w:val="FootnoteReference"/>
        </w:rPr>
        <w:footnoteReference w:id="12"/>
      </w:r>
      <w:r>
        <w:t>.</w:t>
      </w:r>
    </w:p>
    <w:p w14:paraId="7EBC2E6F" w14:textId="7DC61458" w:rsidR="004A6A51" w:rsidRDefault="004A6A51" w:rsidP="00205D25">
      <w:r>
        <w:t>End-of-tick processing should resemble this procedure in effect.</w:t>
      </w:r>
    </w:p>
    <w:p w14:paraId="5060FFCD" w14:textId="72E2045A" w:rsidR="00DF6C44" w:rsidRDefault="00DF6C44" w:rsidP="00205D25">
      <w:r>
        <w:t xml:space="preserve">To this end, </w:t>
      </w:r>
      <w:r w:rsidR="006230CD">
        <w:t xml:space="preserve">the API FUNC ENTER / EXIT macros must be modified as follows.  </w:t>
      </w:r>
    </w:p>
    <w:p w14:paraId="37CF67E9" w14:textId="097AC26F" w:rsidR="00DF6C44" w:rsidRDefault="006230CD" w:rsidP="00527F1E">
      <w:pPr>
        <w:pStyle w:val="ListParagraph"/>
        <w:numPr>
          <w:ilvl w:val="0"/>
          <w:numId w:val="40"/>
        </w:numPr>
      </w:pPr>
      <w:r>
        <w:t xml:space="preserve">Test to see if VFD SWMR is </w:t>
      </w:r>
      <w:r w:rsidR="004A6A51">
        <w:t xml:space="preserve">active. An empty EOT queue is an indication that VFD SWMR is inactive, and no end-of-tick processing needs to take place. </w:t>
      </w:r>
      <w:r w:rsidR="00415D33">
        <w:t>If the EOT queue is non-empty, proceed at step 2.</w:t>
      </w:r>
    </w:p>
    <w:p w14:paraId="2DC023C0" w14:textId="71FDC736" w:rsidR="006230CD" w:rsidRDefault="00415D33" w:rsidP="00527F1E">
      <w:pPr>
        <w:pStyle w:val="ListParagraph"/>
        <w:numPr>
          <w:ilvl w:val="0"/>
          <w:numId w:val="40"/>
        </w:numPr>
      </w:pPr>
      <w:r>
        <w:t>Read the current time.</w:t>
      </w:r>
    </w:p>
    <w:p w14:paraId="1E0747BF" w14:textId="22E04E6D" w:rsidR="006230CD" w:rsidRDefault="00415D33" w:rsidP="00527F1E">
      <w:pPr>
        <w:pStyle w:val="ListParagraph"/>
        <w:numPr>
          <w:ilvl w:val="0"/>
          <w:numId w:val="40"/>
        </w:numPr>
      </w:pPr>
      <w:r>
        <w:t>Create an empty processing queue. Scan the EOT queue from front to back, moving expired entries onto the processing queue. Stop scanning upon finding an entry that is not expired—all following entries expire later—or upon reaching the end of the queue.</w:t>
      </w:r>
    </w:p>
    <w:p w14:paraId="122D7568" w14:textId="05EDAFC8" w:rsidR="00415D33" w:rsidRDefault="00415D33" w:rsidP="00527F1E">
      <w:pPr>
        <w:pStyle w:val="ListParagraph"/>
        <w:numPr>
          <w:ilvl w:val="0"/>
          <w:numId w:val="40"/>
        </w:numPr>
      </w:pPr>
      <w:r>
        <w:t xml:space="preserve">If the processing </w:t>
      </w:r>
      <w:r w:rsidR="00935F57">
        <w:t>queue is empty, end-of-tick processing is complete, so skip the remaining steps.</w:t>
      </w:r>
    </w:p>
    <w:p w14:paraId="62FF0909" w14:textId="66011C39" w:rsidR="005957C1" w:rsidRDefault="00415D33" w:rsidP="00527F1E">
      <w:pPr>
        <w:pStyle w:val="ListParagraph"/>
        <w:numPr>
          <w:ilvl w:val="0"/>
          <w:numId w:val="40"/>
        </w:numPr>
      </w:pPr>
      <w:r>
        <w:t>Process each entry on the processing queue in order by expiration time. Perform writer end-of-tick processing on writer entries, and reader end-of-tick processing on reader entries. Release the processing queue.</w:t>
      </w:r>
    </w:p>
    <w:p w14:paraId="78C6FF21" w14:textId="56506AFE" w:rsidR="00935F57" w:rsidRDefault="00935F57" w:rsidP="00527F1E">
      <w:pPr>
        <w:pStyle w:val="ListParagraph"/>
        <w:numPr>
          <w:ilvl w:val="0"/>
          <w:numId w:val="40"/>
        </w:numPr>
      </w:pPr>
      <w:r>
        <w:t>During step 5</w:t>
      </w:r>
      <w:r w:rsidR="00415D33">
        <w:t>, more entries may have expired</w:t>
      </w:r>
      <w:r>
        <w:t xml:space="preserve">, so repeat at step 2. Note that there is a possibility of </w:t>
      </w:r>
      <w:proofErr w:type="spellStart"/>
      <w:r>
        <w:t>livelock</w:t>
      </w:r>
      <w:proofErr w:type="spellEnd"/>
      <w:r>
        <w:t xml:space="preserve">, so at this step, it is wise to timeout if </w:t>
      </w:r>
      <w:r w:rsidR="007575CA">
        <w:t>an excessive number of</w:t>
      </w:r>
      <w:r>
        <w:t xml:space="preserve"> iterations </w:t>
      </w:r>
      <w:r w:rsidR="007575CA">
        <w:t xml:space="preserve">have occurred </w:t>
      </w:r>
      <w:r>
        <w:t xml:space="preserve">or </w:t>
      </w:r>
      <w:r w:rsidR="007575CA">
        <w:t>an excessive amount of</w:t>
      </w:r>
      <w:r>
        <w:t xml:space="preserve"> time ha</w:t>
      </w:r>
      <w:r w:rsidR="007575CA">
        <w:t>s</w:t>
      </w:r>
      <w:r>
        <w:t xml:space="preserve"> passed.</w:t>
      </w:r>
    </w:p>
    <w:p w14:paraId="68A517AB" w14:textId="77777777" w:rsidR="002E2F4F" w:rsidRDefault="005957C1" w:rsidP="008A6FFB">
      <w:r>
        <w:t xml:space="preserve">Note that </w:t>
      </w:r>
      <w:r w:rsidR="002E2F4F">
        <w:t>end of tick function must:</w:t>
      </w:r>
    </w:p>
    <w:p w14:paraId="416C67CD" w14:textId="584DE77D" w:rsidR="002E2F4F" w:rsidRDefault="002E2F4F" w:rsidP="00527F1E">
      <w:pPr>
        <w:pStyle w:val="ListParagraph"/>
        <w:numPr>
          <w:ilvl w:val="0"/>
          <w:numId w:val="49"/>
        </w:numPr>
      </w:pPr>
      <w:r>
        <w:t xml:space="preserve">Remove the associated </w:t>
      </w:r>
      <w:proofErr w:type="spellStart"/>
      <w:r w:rsidR="003F4121">
        <w:rPr>
          <w:rFonts w:ascii="Courier" w:hAnsi="Courier"/>
          <w:sz w:val="20"/>
          <w:szCs w:val="20"/>
        </w:rPr>
        <w:t>eot_queue_entry_t</w:t>
      </w:r>
      <w:proofErr w:type="spellEnd"/>
      <w:r>
        <w:t xml:space="preserve"> from the </w:t>
      </w:r>
      <w:r w:rsidR="00935F57">
        <w:t>processing</w:t>
      </w:r>
      <w:r>
        <w:t xml:space="preserve">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45C9BC50" w:rsidR="002E2F4F" w:rsidRDefault="00B05F0D" w:rsidP="00527F1E">
      <w:pPr>
        <w:pStyle w:val="ListParagraph"/>
        <w:numPr>
          <w:ilvl w:val="0"/>
          <w:numId w:val="49"/>
        </w:numPr>
      </w:pPr>
      <w:r>
        <w:t>R</w:t>
      </w:r>
      <w:r w:rsidR="002E2F4F">
        <w:t xml:space="preserve">einsert it </w:t>
      </w:r>
      <w:r w:rsidR="00935F57">
        <w:t>into the EOT queue in expiration</w:t>
      </w:r>
      <w:r w:rsidR="002E2F4F">
        <w:t xml:space="preserve"> order as discussed in section 3.2.2 above</w:t>
      </w:r>
      <w:r w:rsidR="00935F57">
        <w:t>.</w:t>
      </w:r>
      <w:r w:rsidR="002E2F4F">
        <w:t xml:space="preserve"> </w:t>
      </w:r>
    </w:p>
    <w:p w14:paraId="1CD6978C" w14:textId="77777777" w:rsidR="005957C1" w:rsidRDefault="005957C1" w:rsidP="004676A3">
      <w:pPr>
        <w:pStyle w:val="Heading3"/>
      </w:pPr>
      <w:r>
        <w:t>The Time Function</w:t>
      </w:r>
    </w:p>
    <w:p w14:paraId="31FC359C" w14:textId="77777777" w:rsidR="00E826AE" w:rsidRDefault="005957C1" w:rsidP="00E826AE">
      <w:r>
        <w:t xml:space="preserve">Since we much check for end of tick on every API call entry and exit, this test must be done cheaply.  For the first cut, we will use the system call </w:t>
      </w:r>
      <w:proofErr w:type="spellStart"/>
      <w:r w:rsidRPr="00BD3CE6">
        <w:rPr>
          <w:i/>
        </w:rPr>
        <w:t>clock_</w:t>
      </w:r>
      <w:proofErr w:type="gramStart"/>
      <w:r w:rsidRPr="00BD3CE6">
        <w:rPr>
          <w:i/>
        </w:rPr>
        <w:t>gettime</w:t>
      </w:r>
      <w:proofErr w:type="spellEnd"/>
      <w:r w:rsidRPr="00BD3CE6">
        <w:rPr>
          <w:i/>
        </w:rPr>
        <w:t>(</w:t>
      </w:r>
      <w:proofErr w:type="gramEnd"/>
      <w:r w:rsidR="00F20589">
        <w:rPr>
          <w:i/>
        </w:rPr>
        <w:t>CLOCK_MONOTONIC, …</w:t>
      </w:r>
      <w:r w:rsidRPr="00BD3CE6">
        <w:rPr>
          <w:i/>
        </w:rPr>
        <w:t>)</w:t>
      </w:r>
      <w:r w:rsidR="00F20589">
        <w:rPr>
          <w:i/>
        </w:rPr>
        <w:t xml:space="preserve"> </w:t>
      </w:r>
      <w:r>
        <w:t xml:space="preserve">to retrieve the </w:t>
      </w:r>
      <w:r w:rsidR="00F20589">
        <w:t>POSIX monotonically-increasing</w:t>
      </w:r>
      <w:r>
        <w:t xml:space="preserve"> clock</w:t>
      </w:r>
      <w:r w:rsidR="00E826AE">
        <w:t>. This call may be expensive.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lastRenderedPageBreak/>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44B713E6" w14:textId="7ED95A3D" w:rsidR="00FA7737" w:rsidRDefault="00FA7737" w:rsidP="00527F1E">
      <w:pPr>
        <w:pStyle w:val="ListParagraph"/>
        <w:numPr>
          <w:ilvl w:val="0"/>
          <w:numId w:val="50"/>
        </w:numPr>
      </w:pPr>
      <w:r>
        <w:t xml:space="preserve">If a page of metadata exists in the </w:t>
      </w:r>
      <w:r w:rsidR="001A2937">
        <w:t>lower</w:t>
      </w:r>
      <w:r>
        <w:t xml:space="preserve"> file, and is not mentioned in the </w:t>
      </w:r>
      <w:r w:rsidR="001A2937">
        <w:t>shadow</w:t>
      </w:r>
      <w:r>
        <w:t xml:space="preserve"> file index, </w:t>
      </w:r>
      <w:r w:rsidR="00DF1D67">
        <w:t xml:space="preserve">and is then written to the page buffer, </w:t>
      </w:r>
      <w:r>
        <w:t xml:space="preserve">it must not be flushed </w:t>
      </w:r>
      <w:r w:rsidR="00DF1D67">
        <w:t xml:space="preserve">to the </w:t>
      </w:r>
      <w:r w:rsidR="001A2937">
        <w:t>lower</w:t>
      </w:r>
      <w:r w:rsidR="00DF1D67">
        <w:t xml:space="preserve"> file for at least max_lag ticks.  This is necessary, as metadata reads not listed in the </w:t>
      </w:r>
      <w:r w:rsidR="001A2937">
        <w:t>shadow</w:t>
      </w:r>
      <w:r w:rsidR="00DF1D67">
        <w:t xml:space="preserve"> file are satisfied from the HDF5 file.  </w:t>
      </w:r>
      <w:proofErr w:type="gramStart"/>
      <w:r w:rsidR="00DF1D67">
        <w:t>Thus</w:t>
      </w:r>
      <w:proofErr w:type="gramEnd"/>
      <w:r w:rsidR="00DF1D67">
        <w:t xml:space="preserve"> </w:t>
      </w:r>
      <w:r w:rsidR="00A12E82">
        <w:t>writing</w:t>
      </w:r>
      <w:r w:rsidR="00DF1D67">
        <w:t xml:space="preserve"> the entry </w:t>
      </w:r>
      <w:r w:rsidR="00A12E82">
        <w:t xml:space="preserve">to the </w:t>
      </w:r>
      <w:r w:rsidR="001A2937">
        <w:t>lower</w:t>
      </w:r>
      <w:r w:rsidR="00A12E82">
        <w:t xml:space="preserve"> file </w:t>
      </w:r>
      <w:r w:rsidR="00DF1D67">
        <w:t>before max_lag ticks have elapsed may result in a lagging reader receiving a message from the future</w:t>
      </w:r>
      <w:r w:rsidR="001A2937">
        <w:t>—</w:t>
      </w:r>
      <w:r w:rsidR="00DF1D67">
        <w:t xml:space="preserve">which will </w:t>
      </w:r>
      <w:r w:rsidR="003F50DA">
        <w:t>be</w:t>
      </w:r>
      <w:r w:rsidR="001A2937">
        <w:t xml:space="preserv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7534E991" w:rsidR="00990BA5" w:rsidRDefault="00990BA5" w:rsidP="00527F1E">
      <w:pPr>
        <w:pStyle w:val="ListParagraph"/>
        <w:numPr>
          <w:ilvl w:val="1"/>
          <w:numId w:val="50"/>
        </w:numPr>
      </w:pPr>
      <w:r>
        <w:t xml:space="preserve">Determining if a page has been read from the </w:t>
      </w:r>
      <w:r w:rsidR="001A2937">
        <w:t>lower</w:t>
      </w:r>
      <w:r>
        <w:t xml:space="preserve"> file since either file open of the last flush.</w:t>
      </w:r>
    </w:p>
    <w:p w14:paraId="10029058" w14:textId="77480FC9" w:rsidR="00990BA5" w:rsidRDefault="00990BA5" w:rsidP="00527F1E">
      <w:pPr>
        <w:pStyle w:val="ListParagraph"/>
        <w:numPr>
          <w:ilvl w:val="1"/>
          <w:numId w:val="50"/>
        </w:numPr>
      </w:pPr>
      <w:r>
        <w:t xml:space="preserve">If it has, there must be a mechanism for delaying its write to the </w:t>
      </w:r>
      <w:r w:rsidR="001A2937">
        <w:t>lower</w:t>
      </w:r>
      <w:r>
        <w:t xml:space="preserve"> file for at least max_lag ticks since </w:t>
      </w:r>
      <w:proofErr w:type="spellStart"/>
      <w:r w:rsidR="00A26FBD">
        <w:t>since</w:t>
      </w:r>
      <w:proofErr w:type="spellEnd"/>
      <w:r w:rsidR="00A26FBD">
        <w:t xml:space="preserve"> it appeared in the </w:t>
      </w:r>
      <w:r w:rsidR="001A2937">
        <w:t>shadow</w:t>
      </w:r>
      <w:r w:rsidR="00A26FBD">
        <w:t xml:space="preserve"> file index</w:t>
      </w:r>
      <w:r>
        <w:t>.</w:t>
      </w:r>
    </w:p>
    <w:p w14:paraId="76C2BE4C" w14:textId="2F766A6E"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w:t>
      </w:r>
      <w:r w:rsidR="001A2937">
        <w:rPr>
          <w:u w:val="single"/>
        </w:rPr>
        <w:t>lower</w:t>
      </w:r>
      <w:r w:rsidRPr="00092A65">
        <w:rPr>
          <w:u w:val="single"/>
        </w:rPr>
        <w:t xml:space="preserve"> file must </w:t>
      </w:r>
      <w:r w:rsidR="00495016" w:rsidRPr="00092A65">
        <w:rPr>
          <w:u w:val="single"/>
        </w:rPr>
        <w:t>perform all possible flushes, and then repeatedly sleep for a tick and try again until all write delays are satisfied</w:t>
      </w:r>
      <w:r>
        <w:t>.</w:t>
      </w:r>
    </w:p>
    <w:p w14:paraId="31D1FFED" w14:textId="684924E2" w:rsidR="00FA23BA" w:rsidRDefault="00FA23BA" w:rsidP="00527F1E">
      <w:pPr>
        <w:pStyle w:val="ListParagraph"/>
        <w:numPr>
          <w:ilvl w:val="0"/>
          <w:numId w:val="50"/>
        </w:numPr>
      </w:pPr>
      <w:r>
        <w:t>Provide a convenient mechanism for locating all metadata pages that have been modified in the current tick.</w:t>
      </w:r>
    </w:p>
    <w:p w14:paraId="215D6A33" w14:textId="5918EFE8" w:rsidR="00C72211" w:rsidRDefault="00543D90" w:rsidP="00527F1E">
      <w:pPr>
        <w:pStyle w:val="ListParagraph"/>
        <w:numPr>
          <w:ilvl w:val="0"/>
          <w:numId w:val="50"/>
        </w:numPr>
      </w:pPr>
      <w:r>
        <w:t>T</w:t>
      </w:r>
      <w:r w:rsidR="00A0681E">
        <w:t xml:space="preserve">he page buffer must track the total size of the pages </w:t>
      </w:r>
      <w:r w:rsidR="00225001">
        <w:t>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E2D3491" w:rsidR="00474ED9" w:rsidRDefault="00696B02" w:rsidP="00C72211">
      <w:r>
        <w:t>In the interim, the new page buffer exists, and appears to be functional.  The remainder of this section documents the new page buffer internals.</w:t>
      </w:r>
    </w:p>
    <w:p w14:paraId="149A3743" w14:textId="7B46C626" w:rsidR="00092A65" w:rsidRDefault="00092A65" w:rsidP="004676A3">
      <w:pPr>
        <w:pStyle w:val="Heading3"/>
      </w:pPr>
      <w:r>
        <w:t>Architectural Overview</w:t>
      </w:r>
    </w:p>
    <w:p w14:paraId="365046D2" w14:textId="65B482B4" w:rsidR="00092A65" w:rsidRDefault="006164A5" w:rsidP="00092A65">
      <w:r>
        <w:t>Page buffer entries</w:t>
      </w:r>
      <w:r w:rsidR="00092A65">
        <w:t xml:space="preserve"> are indexed with a hash table with chaining.  </w:t>
      </w:r>
      <w:r>
        <w:t>T</w:t>
      </w:r>
      <w:r w:rsidR="00092A65">
        <w:t xml:space="preserve">he hash table size must be a power of two.  This permits a very fast hash function on the page </w:t>
      </w:r>
      <w:r w:rsidR="00950B9B">
        <w:t>number</w:t>
      </w:r>
      <w:r w:rsidR="00092A65">
        <w:t xml:space="preserve"> (page base address / page size), </w:t>
      </w:r>
      <w:r w:rsidR="00092A65">
        <w:lastRenderedPageBreak/>
        <w:t xml:space="preserve">that simply </w:t>
      </w:r>
      <w:r>
        <w:t>bitwise-ANDs</w:t>
      </w:r>
      <w:r w:rsidR="00092A65">
        <w:t xml:space="preserve"> the page </w:t>
      </w:r>
      <w:r w:rsidR="00950B9B">
        <w:t>number</w:t>
      </w:r>
      <w:r w:rsidR="00092A65">
        <w:t xml:space="preserve">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47AD7C69" w:rsidR="00092A65" w:rsidRDefault="00092A65" w:rsidP="00092A65">
      <w:r>
        <w:t xml:space="preserve">The replacement policy is a modified version of LRU with </w:t>
      </w:r>
      <w:r w:rsidR="00014AA9">
        <w:t xml:space="preserve">a </w:t>
      </w:r>
      <w:r>
        <w:t xml:space="preserve">second pass for dirty entries.  It differs from the standard version in that the user is allowed to reserve a percentage of the pages for raw </w:t>
      </w:r>
      <w:proofErr w:type="gramStart"/>
      <w:r>
        <w:t>data  and</w:t>
      </w:r>
      <w:proofErr w:type="gramEnd"/>
      <w:r>
        <w:t>/or metadata</w:t>
      </w:r>
      <w:r>
        <w:rPr>
          <w:rStyle w:val="FootnoteReference"/>
        </w:rPr>
        <w:footnoteReference w:id="13"/>
      </w:r>
      <w:r>
        <w:t>.</w:t>
      </w:r>
    </w:p>
    <w:p w14:paraId="27A612F6" w14:textId="410B63E3" w:rsidR="00092A65" w:rsidRDefault="00092A65" w:rsidP="00092A65">
      <w:r>
        <w:t>When operating in VFD SWMR mode, the new buffer cache also maintains two additional lists</w:t>
      </w:r>
      <w:r w:rsidR="00014AA9">
        <w:t>—</w:t>
      </w:r>
      <w:r>
        <w:t>the tick list, and the delayed write list.</w:t>
      </w:r>
    </w:p>
    <w:p w14:paraId="3C81DC96" w14:textId="54C45147" w:rsidR="00092A65" w:rsidRDefault="00092A65" w:rsidP="00092A65">
      <w:r>
        <w:t>Whenever a</w:t>
      </w:r>
      <w:r w:rsidR="00014AA9">
        <w:t xml:space="preserve"> metadata</w:t>
      </w:r>
      <w:r>
        <w:t xml:space="preserve"> page is modified during a tick, it is placed on the tick list.  If, in addition, the write of the entry must be delayed for one or more ticks, the entry is also removed from the LRU and inserted on the delayed write list.</w:t>
      </w:r>
    </w:p>
    <w:p w14:paraId="5CF82DBF" w14:textId="50ABDCE7" w:rsidR="00092A65" w:rsidRDefault="00092A65" w:rsidP="00092A65">
      <w:r>
        <w:t xml:space="preserve">At the end of each tick, all entries are removed from the tick list and the </w:t>
      </w:r>
      <w:r w:rsidR="00014AA9">
        <w:t>shadow</w:t>
      </w:r>
      <w:r>
        <w:t xml:space="preserve"> file index is updated.</w:t>
      </w:r>
    </w:p>
    <w:p w14:paraId="696A32F9" w14:textId="3251016D" w:rsidR="00092A65" w:rsidRDefault="00092A65" w:rsidP="00092A65">
      <w:proofErr w:type="gramStart"/>
      <w:r>
        <w:t>Also</w:t>
      </w:r>
      <w:proofErr w:type="gramEnd"/>
      <w:r>
        <w:t xml:space="preserve"> at the end of each tick, the delayed write list is searched for entries whose write delays have expired.</w:t>
      </w:r>
      <w:r w:rsidR="00014AA9">
        <w:t xml:space="preserve"> P</w:t>
      </w:r>
      <w:r>
        <w:t>ages whose write delays have expired are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3C7F494" w14:textId="650EF35B" w:rsidR="00410580" w:rsidRPr="0065203B" w:rsidRDefault="00092A65" w:rsidP="0065203B">
      <w:r>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w:t>
      </w:r>
      <w:r w:rsidR="0065203B" w:rsidRPr="0065203B">
        <w:rPr>
          <w:rStyle w:val="PlainTextChar"/>
        </w:rPr>
        <w:t>H5PB_t</w:t>
      </w:r>
      <w:r w:rsidR="0065203B">
        <w:t xml:space="preserve"> and </w:t>
      </w:r>
      <w:r w:rsidR="0065203B" w:rsidRPr="0065203B">
        <w:rPr>
          <w:rStyle w:val="PlainTextChar"/>
        </w:rPr>
        <w:t>H5PB_entry_t</w:t>
      </w:r>
      <w:r w:rsidR="0065203B">
        <w:t xml:space="preserve"> </w:t>
      </w:r>
      <w:proofErr w:type="gramStart"/>
      <w:r w:rsidR="0065203B">
        <w:t>are</w:t>
      </w:r>
      <w:proofErr w:type="gramEnd"/>
      <w:r w:rsidR="0065203B">
        <w:t xml:space="preserve"> defined in </w:t>
      </w:r>
      <w:proofErr w:type="spellStart"/>
      <w:r w:rsidR="0065203B" w:rsidRPr="0065203B">
        <w:rPr>
          <w:rStyle w:val="PlainTextChar"/>
        </w:rPr>
        <w:t>src</w:t>
      </w:r>
      <w:proofErr w:type="spellEnd"/>
      <w:r w:rsidR="0065203B" w:rsidRPr="0065203B">
        <w:rPr>
          <w:rStyle w:val="PlainTextChar"/>
        </w:rPr>
        <w:t>/H5PBprivate.h</w:t>
      </w:r>
      <w:r>
        <w:t>.</w:t>
      </w:r>
    </w:p>
    <w:p w14:paraId="0FBF20F8" w14:textId="51211B60" w:rsidR="00CF0EBD" w:rsidRDefault="0065203B" w:rsidP="00EE74BB">
      <w:pPr>
        <w:pStyle w:val="Heading2"/>
      </w:pPr>
      <w:r>
        <w:t>Shadow</w:t>
      </w:r>
      <w:r w:rsidR="00CF0EBD">
        <w:t xml:space="preserve"> File Management</w:t>
      </w:r>
    </w:p>
    <w:p w14:paraId="5132214B" w14:textId="7FA15D8F" w:rsidR="000405AE" w:rsidRDefault="0065203B" w:rsidP="004676A3">
      <w:pPr>
        <w:pStyle w:val="Heading3"/>
      </w:pPr>
      <w:r>
        <w:t>Shadow</w:t>
      </w:r>
      <w:r w:rsidR="000405AE">
        <w:t xml:space="preserve"> File Format</w:t>
      </w:r>
    </w:p>
    <w:p w14:paraId="0A9F4F93" w14:textId="5AF52593" w:rsidR="00733BBA" w:rsidRDefault="00733BBA" w:rsidP="00733BBA">
      <w:r>
        <w:t xml:space="preserve">The </w:t>
      </w:r>
      <w:r w:rsidR="0065203B">
        <w:t>shadow</w:t>
      </w:r>
      <w:r>
        <w:t xml:space="preserve"> file format is constructed so as to allow the VFD SWMR reader VFD to intercept metadata page reads and satisfy them with a consistent (but possibly dated) view of the </w:t>
      </w:r>
      <w:r w:rsidR="0065203B">
        <w:t>lower</w:t>
      </w:r>
      <w:r>
        <w:t xml:space="preserve"> file metadata.  Further, this view of the metadata must remain consistent even if the reader falls up to </w:t>
      </w:r>
      <w:r w:rsidRPr="0065203B">
        <w:rPr>
          <w:rStyle w:val="PlainTextChar"/>
        </w:rPr>
        <w:t>max_lag</w:t>
      </w:r>
      <w:r>
        <w:t xml:space="preserve"> ticks behind the VFD SWMR writer.  </w:t>
      </w:r>
    </w:p>
    <w:p w14:paraId="1CBC7E37" w14:textId="5C0F8F30" w:rsidR="00733BBA" w:rsidRDefault="0022778E" w:rsidP="00733BBA">
      <w:r>
        <w:t>Thus,</w:t>
      </w:r>
      <w:r w:rsidR="001D7FBC">
        <w:t xml:space="preserve"> at the </w:t>
      </w:r>
      <w:r w:rsidR="0065203B">
        <w:t>shadow</w:t>
      </w:r>
      <w:r w:rsidR="001D7FBC">
        <w:t xml:space="preserve"> file level</w:t>
      </w:r>
      <w:r w:rsidR="00733BBA">
        <w:t>, we must:</w:t>
      </w:r>
    </w:p>
    <w:p w14:paraId="4ABB1BB3" w14:textId="50F7E545" w:rsidR="00733BBA" w:rsidRDefault="00733BBA" w:rsidP="009121A3">
      <w:pPr>
        <w:pStyle w:val="ListParagraph"/>
        <w:numPr>
          <w:ilvl w:val="0"/>
          <w:numId w:val="11"/>
        </w:numPr>
      </w:pPr>
      <w:r>
        <w:lastRenderedPageBreak/>
        <w:t xml:space="preserve">Ensure that no </w:t>
      </w:r>
      <w:r w:rsidR="0065203B">
        <w:t>metadata page</w:t>
      </w:r>
      <w:r>
        <w:t xml:space="preserve"> </w:t>
      </w:r>
      <w:r w:rsidR="00D75CCB">
        <w:t xml:space="preserve">in the </w:t>
      </w:r>
      <w:r w:rsidR="0065203B">
        <w:t>shadow</w:t>
      </w:r>
      <w:r w:rsidR="00D75CCB">
        <w:t xml:space="preserve"> file </w:t>
      </w:r>
      <w:r>
        <w:t xml:space="preserve">is overwritten until it has not appeared in the current index for at least </w:t>
      </w:r>
      <w:r w:rsidRPr="0065203B">
        <w:rPr>
          <w:rStyle w:val="PlainTextChar"/>
        </w:rPr>
        <w:t>max_lag</w:t>
      </w:r>
      <w:r>
        <w:t xml:space="preserve"> ticks.</w:t>
      </w:r>
    </w:p>
    <w:p w14:paraId="4026E11A" w14:textId="71435DBD" w:rsidR="00733BBA" w:rsidRDefault="007E18B2" w:rsidP="009121A3">
      <w:pPr>
        <w:pStyle w:val="ListParagraph"/>
        <w:numPr>
          <w:ilvl w:val="0"/>
          <w:numId w:val="11"/>
        </w:numPr>
      </w:pPr>
      <w:r>
        <w:t>Ensure that</w:t>
      </w:r>
      <w:r w:rsidR="00733BBA">
        <w:t xml:space="preserve"> all </w:t>
      </w:r>
      <w:r w:rsidR="0065203B">
        <w:t xml:space="preserve">metadata </w:t>
      </w:r>
      <w:r w:rsidR="00733BBA">
        <w:t>pages dirtied in the current tick are wri</w:t>
      </w:r>
      <w:r>
        <w:t xml:space="preserve">tten to the </w:t>
      </w:r>
      <w:r w:rsidR="0065203B">
        <w:t>shadow</w:t>
      </w:r>
      <w:r>
        <w:t xml:space="preserve"> file before the index for the current tick becomes visible.</w:t>
      </w:r>
      <w:r w:rsidR="00733BBA">
        <w:t xml:space="preserve"> </w:t>
      </w:r>
    </w:p>
    <w:p w14:paraId="45E08386" w14:textId="06B5F363" w:rsidR="007E18B2" w:rsidRDefault="007E18B2" w:rsidP="00733BBA">
      <w:r>
        <w:t xml:space="preserve">As shall be seen, we will use POSIX file I/O semantics (combined with checksums and retries when necessary) to guarantee this in the POSIX case, and atomic writes of </w:t>
      </w:r>
      <w:r w:rsidR="0065203B">
        <w:t>shadow</w:t>
      </w:r>
      <w:r>
        <w:t xml:space="preserve"> file change lists in the NFS and object store cases.</w:t>
      </w:r>
    </w:p>
    <w:p w14:paraId="69D5E05C" w14:textId="4673ACA1" w:rsidR="007E18B2" w:rsidRPr="00733BBA" w:rsidRDefault="007E18B2" w:rsidP="00733BBA">
      <w:r>
        <w:t xml:space="preserve">However, before discussing the exact particulars of writing and reading the </w:t>
      </w:r>
      <w:r w:rsidR="0065203B">
        <w:t>shadow</w:t>
      </w:r>
      <w:r>
        <w:t xml:space="preserve"> file, we must first define its format and free space management.</w:t>
      </w:r>
    </w:p>
    <w:p w14:paraId="28594CD3" w14:textId="30DFA3DF" w:rsidR="000405AE" w:rsidRDefault="0065203B" w:rsidP="000D74C3">
      <w:pPr>
        <w:pStyle w:val="Heading4"/>
      </w:pPr>
      <w:r>
        <w:t>Shadow</w:t>
      </w:r>
      <w:r w:rsidR="000405AE">
        <w:t xml:space="preserve"> File Header</w:t>
      </w:r>
    </w:p>
    <w:p w14:paraId="4F233516" w14:textId="49D2C6E1" w:rsidR="00D861FD" w:rsidRDefault="00D861FD" w:rsidP="00D861FD">
      <w:pPr>
        <w:pStyle w:val="Textbody"/>
      </w:pPr>
      <w:r>
        <w:t xml:space="preserve">The </w:t>
      </w:r>
      <w:r w:rsidR="0065203B">
        <w:t>Shadow</w:t>
      </w:r>
      <w:r>
        <w:t xml:space="preserve"> File Header must be located at offset 0 in the </w:t>
      </w:r>
      <w:r w:rsidR="0065203B">
        <w:t>shadow</w:t>
      </w:r>
      <w:r>
        <w:t xml:space="preserve"> file, </w:t>
      </w:r>
      <w:r w:rsidR="0068408F">
        <w:t>and has the following format:</w:t>
      </w:r>
    </w:p>
    <w:p w14:paraId="14B86FD3" w14:textId="68D30E42" w:rsidR="00D861FD" w:rsidRDefault="0065203B" w:rsidP="00D861FD">
      <w:pPr>
        <w:pStyle w:val="Textbody"/>
        <w:jc w:val="center"/>
      </w:pPr>
      <w:r>
        <w:t>Shadow</w:t>
      </w:r>
      <w:r w:rsidR="00D861FD">
        <w:t xml:space="preserve">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EE0CA7B" w:rsidR="00D861FD" w:rsidRDefault="00D861FD" w:rsidP="00D861FD">
      <w:pPr>
        <w:pStyle w:val="Textbody"/>
        <w:jc w:val="left"/>
      </w:pPr>
      <w:r>
        <w:t xml:space="preserve">The fields of the </w:t>
      </w:r>
      <w:r w:rsidR="008118D3">
        <w:t>shadow</w:t>
      </w:r>
      <w:r>
        <w:t xml:space="preserve">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14" w:type="dxa"/>
          <w:left w:w="10" w:type="dxa"/>
          <w:bottom w:w="14" w:type="dxa"/>
          <w:right w:w="10" w:type="dxa"/>
        </w:tblCellMar>
        <w:tblLook w:val="04A0" w:firstRow="1" w:lastRow="0" w:firstColumn="1" w:lastColumn="0" w:noHBand="0" w:noVBand="1"/>
      </w:tblPr>
      <w:tblGrid>
        <w:gridCol w:w="2455"/>
        <w:gridCol w:w="7477"/>
      </w:tblGrid>
      <w:tr w:rsidR="00D861FD" w14:paraId="647B62F2" w14:textId="77777777" w:rsidTr="00D973B4">
        <w:trPr>
          <w:jc w:val="center"/>
        </w:trPr>
        <w:tc>
          <w:tcPr>
            <w:tcW w:w="2455" w:type="dxa"/>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shd w:val="clear" w:color="auto" w:fill="FFFFFF"/>
            <w:tcMar>
              <w:top w:w="0" w:type="dxa"/>
              <w:left w:w="108" w:type="dxa"/>
              <w:bottom w:w="0" w:type="dxa"/>
              <w:right w:w="108" w:type="dxa"/>
            </w:tcMar>
          </w:tcPr>
          <w:p w14:paraId="626F5777" w14:textId="250AC29D" w:rsidR="00D861FD" w:rsidRDefault="00D861FD" w:rsidP="00D861FD">
            <w:pPr>
              <w:pStyle w:val="TableContents"/>
            </w:pPr>
            <w:r>
              <w:t>Description</w:t>
            </w:r>
            <w:r w:rsidR="00D973B4">
              <w:t>:</w:t>
            </w:r>
          </w:p>
        </w:tc>
      </w:tr>
      <w:tr w:rsidR="00D861FD" w14:paraId="4A41C158" w14:textId="77777777" w:rsidTr="00D973B4">
        <w:trPr>
          <w:jc w:val="center"/>
        </w:trPr>
        <w:tc>
          <w:tcPr>
            <w:tcW w:w="2455" w:type="dxa"/>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shd w:val="clear" w:color="auto" w:fill="FFFFFF"/>
            <w:tcMar>
              <w:top w:w="0" w:type="dxa"/>
              <w:left w:w="108" w:type="dxa"/>
              <w:bottom w:w="0" w:type="dxa"/>
              <w:right w:w="108" w:type="dxa"/>
            </w:tcMar>
          </w:tcPr>
          <w:p w14:paraId="611052B5" w14:textId="235307A4" w:rsidR="00D861FD" w:rsidRDefault="00D861FD" w:rsidP="00D861FD">
            <w:pPr>
              <w:pStyle w:val="TableContents"/>
            </w:pPr>
            <w:r>
              <w:t xml:space="preserve">Magic number indicating that this is a VFD SWMR </w:t>
            </w:r>
            <w:r w:rsidR="008118D3">
              <w:t>shadow</w:t>
            </w:r>
            <w:r>
              <w:t xml:space="preserve"> file header. Must be set to 'VHDR'.</w:t>
            </w:r>
          </w:p>
        </w:tc>
      </w:tr>
      <w:tr w:rsidR="00631AE1" w14:paraId="009DF777" w14:textId="77777777" w:rsidTr="00D973B4">
        <w:trPr>
          <w:jc w:val="center"/>
        </w:trPr>
        <w:tc>
          <w:tcPr>
            <w:tcW w:w="2455" w:type="dxa"/>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shd w:val="clear" w:color="auto" w:fill="FFFFFF"/>
            <w:tcMar>
              <w:top w:w="0" w:type="dxa"/>
              <w:left w:w="108" w:type="dxa"/>
              <w:bottom w:w="0" w:type="dxa"/>
              <w:right w:w="108" w:type="dxa"/>
            </w:tcMar>
          </w:tcPr>
          <w:p w14:paraId="63459CD1" w14:textId="04C0D0FD" w:rsidR="00631AE1" w:rsidRDefault="00631AE1" w:rsidP="00D861FD">
            <w:pPr>
              <w:pStyle w:val="TableContents"/>
            </w:pPr>
            <w:r>
              <w:t xml:space="preserve">Size of pages in both the </w:t>
            </w:r>
            <w:r w:rsidR="008118D3">
              <w:t>lower</w:t>
            </w:r>
            <w:r>
              <w:t xml:space="preserve"> file and the </w:t>
            </w:r>
            <w:r w:rsidR="008118D3">
              <w:t>shadow</w:t>
            </w:r>
            <w:r>
              <w:t xml:space="preserve"> file in bytes.</w:t>
            </w:r>
          </w:p>
        </w:tc>
      </w:tr>
      <w:tr w:rsidR="00D861FD" w14:paraId="1D9B677D" w14:textId="77777777" w:rsidTr="00D973B4">
        <w:trPr>
          <w:jc w:val="center"/>
        </w:trPr>
        <w:tc>
          <w:tcPr>
            <w:tcW w:w="2455" w:type="dxa"/>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D973B4">
        <w:trPr>
          <w:jc w:val="center"/>
        </w:trPr>
        <w:tc>
          <w:tcPr>
            <w:tcW w:w="2455" w:type="dxa"/>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shd w:val="clear" w:color="auto" w:fill="FFFFFF"/>
            <w:tcMar>
              <w:top w:w="0" w:type="dxa"/>
              <w:left w:w="108" w:type="dxa"/>
              <w:bottom w:w="0" w:type="dxa"/>
              <w:right w:w="108" w:type="dxa"/>
            </w:tcMar>
          </w:tcPr>
          <w:p w14:paraId="7035DF1F" w14:textId="00618AC1" w:rsidR="00D861FD" w:rsidRDefault="003E6890" w:rsidP="00D861FD">
            <w:pPr>
              <w:pStyle w:val="TableContents"/>
            </w:pPr>
            <w:r>
              <w:t>Unsigned 64-bit value containing the o</w:t>
            </w:r>
            <w:r w:rsidR="00D861FD">
              <w:t xml:space="preserve">ffset of the current </w:t>
            </w:r>
            <w:r w:rsidR="008118D3">
              <w:t>shadow</w:t>
            </w:r>
            <w:r w:rsidR="00D861FD">
              <w:t xml:space="preserve"> file index in the </w:t>
            </w:r>
            <w:r w:rsidR="008118D3">
              <w:t>shadow</w:t>
            </w:r>
            <w:r w:rsidR="00D861FD">
              <w:t xml:space="preserve"> file</w:t>
            </w:r>
            <w:r w:rsidR="00070D0F">
              <w:t xml:space="preserve"> in bytes</w:t>
            </w:r>
            <w:r w:rsidR="00D861FD">
              <w:t>.</w:t>
            </w:r>
          </w:p>
          <w:p w14:paraId="3745E5A7" w14:textId="3471BB38" w:rsidR="00F56ABE" w:rsidRDefault="00F56ABE" w:rsidP="00D861FD">
            <w:pPr>
              <w:pStyle w:val="TableContents"/>
            </w:pPr>
            <w:r>
              <w:lastRenderedPageBreak/>
              <w:t>Ideally, the index will be located immediately after the header</w:t>
            </w:r>
            <w:r w:rsidR="003A152E">
              <w:t>, however, the index may begin on the first page boundary after the end of the header</w:t>
            </w:r>
            <w:r>
              <w:t>.</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D973B4">
        <w:trPr>
          <w:jc w:val="center"/>
        </w:trPr>
        <w:tc>
          <w:tcPr>
            <w:tcW w:w="2455" w:type="dxa"/>
            <w:shd w:val="clear" w:color="auto" w:fill="FFFFFF"/>
            <w:tcMar>
              <w:top w:w="0" w:type="dxa"/>
              <w:left w:w="108" w:type="dxa"/>
              <w:bottom w:w="0" w:type="dxa"/>
              <w:right w:w="108" w:type="dxa"/>
            </w:tcMar>
          </w:tcPr>
          <w:p w14:paraId="14DADD42" w14:textId="26D6E15F" w:rsidR="00D861FD" w:rsidRDefault="00D861FD" w:rsidP="00D861FD">
            <w:pPr>
              <w:pStyle w:val="TableContents"/>
            </w:pPr>
            <w:r>
              <w:lastRenderedPageBreak/>
              <w:t>Index Length</w:t>
            </w:r>
          </w:p>
        </w:tc>
        <w:tc>
          <w:tcPr>
            <w:tcW w:w="7477" w:type="dxa"/>
            <w:shd w:val="clear" w:color="auto" w:fill="FFFFFF"/>
            <w:tcMar>
              <w:top w:w="0" w:type="dxa"/>
              <w:left w:w="108" w:type="dxa"/>
              <w:bottom w:w="0" w:type="dxa"/>
              <w:right w:w="108" w:type="dxa"/>
            </w:tcMar>
          </w:tcPr>
          <w:p w14:paraId="28698986" w14:textId="028A3B99" w:rsidR="00D861FD" w:rsidRDefault="003E6890" w:rsidP="00D861FD">
            <w:pPr>
              <w:pStyle w:val="TableContents"/>
            </w:pPr>
            <w:r>
              <w:t>Unsigned 64-bit value containing the l</w:t>
            </w:r>
            <w:r w:rsidR="00D861FD">
              <w:t xml:space="preserve">ength of the current </w:t>
            </w:r>
            <w:r w:rsidR="00D973B4">
              <w:t>shadow</w:t>
            </w:r>
            <w:r w:rsidR="00D861FD">
              <w:t xml:space="preserve"> file index in bytes.</w:t>
            </w:r>
          </w:p>
        </w:tc>
      </w:tr>
      <w:tr w:rsidR="00D861FD" w14:paraId="15E946AD" w14:textId="77777777" w:rsidTr="00D973B4">
        <w:trPr>
          <w:jc w:val="center"/>
        </w:trPr>
        <w:tc>
          <w:tcPr>
            <w:tcW w:w="2455" w:type="dxa"/>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shd w:val="clear" w:color="auto" w:fill="FFFFFF"/>
            <w:tcMar>
              <w:top w:w="0" w:type="dxa"/>
              <w:left w:w="108" w:type="dxa"/>
              <w:bottom w:w="0" w:type="dxa"/>
              <w:right w:w="108" w:type="dxa"/>
            </w:tcMar>
          </w:tcPr>
          <w:p w14:paraId="13935324" w14:textId="171DAECC" w:rsidR="00D861FD" w:rsidRDefault="00D861FD" w:rsidP="00D75CCB">
            <w:pPr>
              <w:pStyle w:val="TableContents"/>
            </w:pPr>
            <w:r>
              <w:t xml:space="preserve">Checksum of the contents of the </w:t>
            </w:r>
            <w:r w:rsidR="00D973B4">
              <w:t>Shadow</w:t>
            </w:r>
            <w:r>
              <w:t xml:space="preserve">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30BFBB" w:rsidR="000405AE" w:rsidRDefault="008118D3" w:rsidP="000D74C3">
      <w:pPr>
        <w:pStyle w:val="Heading4"/>
      </w:pPr>
      <w:r>
        <w:t>Shadow</w:t>
      </w:r>
      <w:r w:rsidR="000405AE">
        <w:t xml:space="preserve"> File Index</w:t>
      </w:r>
    </w:p>
    <w:p w14:paraId="4BD974CD" w14:textId="7D3439D5" w:rsidR="007E18B2" w:rsidRDefault="00856BDF" w:rsidP="007E18B2">
      <w:pPr>
        <w:pStyle w:val="Textbody"/>
      </w:pPr>
      <w:r>
        <w:t xml:space="preserve">The </w:t>
      </w:r>
      <w:r w:rsidR="008118D3">
        <w:t>Shadow</w:t>
      </w:r>
      <w:r>
        <w:t xml:space="preserve">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6CBB82AD" w:rsidR="00CC7628" w:rsidRDefault="00CC7628" w:rsidP="00CC7628">
      <w:pPr>
        <w:pStyle w:val="Textbody"/>
        <w:jc w:val="left"/>
      </w:pPr>
      <w:r>
        <w:lastRenderedPageBreak/>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proofErr w:type="gramStart"/>
      <w:r>
        <w:t>sub-formats</w:t>
      </w:r>
      <w:proofErr w:type="gramEnd"/>
      <w:r>
        <w:t xml:space="preserve"> embedded in the </w:t>
      </w:r>
      <w:r w:rsidR="008118D3">
        <w:t>Shadow</w:t>
      </w:r>
      <w:r>
        <w:t xml:space="preserve">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0FF8C9B8" w:rsidR="00CC7628" w:rsidRDefault="00CC7628" w:rsidP="00CC7628">
            <w:pPr>
              <w:pStyle w:val="TableContents"/>
            </w:pPr>
            <w:r>
              <w:t xml:space="preserve">Magic number indicating that this is a VFD SWMR </w:t>
            </w:r>
            <w:r w:rsidR="008118D3">
              <w:t>shadow</w:t>
            </w:r>
            <w:r>
              <w:t xml:space="preserve">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proofErr w:type="spellStart"/>
            <w:r>
              <w:t>N’th</w:t>
            </w:r>
            <w:proofErr w:type="spellEnd"/>
            <w:r>
              <w:t xml:space="preserve"> entry in the index.</w:t>
            </w:r>
          </w:p>
          <w:p w14:paraId="53767C2D" w14:textId="20F6F66E" w:rsidR="00CC7628" w:rsidRDefault="00CC7628" w:rsidP="004A3B68">
            <w:pPr>
              <w:pStyle w:val="TableContents"/>
            </w:pPr>
            <w:r>
              <w:t>See “</w:t>
            </w:r>
            <w:r w:rsidR="008118D3">
              <w:t>Shadow</w:t>
            </w:r>
            <w:r>
              <w:t xml:space="preserve"> </w:t>
            </w:r>
            <w:r w:rsidR="004A3B68">
              <w:t>File Index Entry</w:t>
            </w:r>
            <w:r>
              <w:t>” below for the details of these fields.</w:t>
            </w:r>
          </w:p>
          <w:p w14:paraId="2688C6F1" w14:textId="481BB5DD" w:rsidR="00671211" w:rsidRDefault="00671211" w:rsidP="004A3B68">
            <w:pPr>
              <w:pStyle w:val="TableContents"/>
            </w:pPr>
            <w:r>
              <w:t xml:space="preserve">Index entries must be sorted in increasing </w:t>
            </w:r>
            <w:r w:rsidR="008118D3">
              <w:t>lower</w:t>
            </w:r>
            <w:r>
              <w:t xml:space="preserve">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065D6B0B" w:rsidR="00CC7628" w:rsidRDefault="00CC7628" w:rsidP="004A3B68">
            <w:pPr>
              <w:pStyle w:val="TableContents"/>
            </w:pPr>
            <w:r>
              <w:t xml:space="preserve">Checksum of the contents of the </w:t>
            </w:r>
            <w:r w:rsidR="008118D3">
              <w:t>Shadow</w:t>
            </w:r>
            <w:r>
              <w:t xml:space="preserve"> </w:t>
            </w:r>
            <w:r w:rsidR="004A3B68">
              <w:t>File Index</w:t>
            </w:r>
            <w:r>
              <w:t>.</w:t>
            </w:r>
          </w:p>
        </w:tc>
      </w:tr>
    </w:tbl>
    <w:p w14:paraId="55C57CE5" w14:textId="77777777" w:rsidR="00CC7628" w:rsidRDefault="00CC7628" w:rsidP="00CC7628">
      <w:pPr>
        <w:pStyle w:val="Textbody"/>
        <w:jc w:val="center"/>
      </w:pPr>
    </w:p>
    <w:p w14:paraId="07031373" w14:textId="76AA5C86" w:rsidR="00CC7628" w:rsidRDefault="00CC7628" w:rsidP="00CC7628">
      <w:pPr>
        <w:pStyle w:val="Textbody"/>
        <w:jc w:val="left"/>
      </w:pPr>
      <w:r>
        <w:t xml:space="preserve">The </w:t>
      </w:r>
      <w:r w:rsidR="008118D3">
        <w:t>Shadow</w:t>
      </w:r>
      <w:r>
        <w:t xml:space="preserve">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45A97BB8" w:rsidR="00856BDF" w:rsidRDefault="008118D3" w:rsidP="00856BDF">
      <w:pPr>
        <w:pStyle w:val="Textbody"/>
        <w:jc w:val="center"/>
      </w:pPr>
      <w:r>
        <w:t>Shadow</w:t>
      </w:r>
      <w:r w:rsidR="00856BDF">
        <w:t xml:space="preserve">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7B39790A" w:rsidR="005C5567" w:rsidRDefault="008118D3" w:rsidP="00856BDF">
            <w:pPr>
              <w:pStyle w:val="TableContents"/>
              <w:jc w:val="center"/>
            </w:pPr>
            <w:r>
              <w:t>Lower</w:t>
            </w:r>
            <w:r w:rsidR="005C5567">
              <w:t xml:space="preserve"> File </w:t>
            </w:r>
            <w:r w:rsidR="00631AE1">
              <w:t xml:space="preserve">Page </w:t>
            </w:r>
            <w:r w:rsidR="005C5567">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6E6C712D" w:rsidR="005C5567" w:rsidRDefault="008118D3" w:rsidP="00856BDF">
            <w:pPr>
              <w:pStyle w:val="TableContents"/>
              <w:jc w:val="center"/>
            </w:pPr>
            <w:r>
              <w:t>Shadow</w:t>
            </w:r>
            <w:r w:rsidR="005C5567">
              <w:t xml:space="preserve"> File </w:t>
            </w:r>
            <w:r w:rsidR="00631AE1">
              <w:t xml:space="preserve">Page </w:t>
            </w:r>
            <w:r w:rsidR="005C5567">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71FC5110" w:rsidR="00856BDF" w:rsidRDefault="008118D3" w:rsidP="00856BDF">
            <w:pPr>
              <w:pStyle w:val="TableContents"/>
            </w:pPr>
            <w:r>
              <w:t>Lower</w:t>
            </w:r>
            <w:r w:rsidR="005C5567">
              <w:t xml:space="preserve"> File </w:t>
            </w:r>
            <w:r w:rsidR="00631AE1">
              <w:t xml:space="preserve">Page </w:t>
            </w:r>
            <w:r w:rsidR="005C5567">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2928FCFB" w:rsidR="00856BDF" w:rsidRDefault="00957BF4" w:rsidP="00957BF4">
            <w:pPr>
              <w:pStyle w:val="TableContents"/>
            </w:pPr>
            <w:r>
              <w:t>Unsigned 32-bit value containing the b</w:t>
            </w:r>
            <w:r w:rsidR="005C5567">
              <w:t xml:space="preserve">ase address of the </w:t>
            </w:r>
            <w:r w:rsidR="008118D3">
              <w:t>shadow</w:t>
            </w:r>
            <w:r w:rsidR="005C5567">
              <w:t xml:space="preserve"> page in the HDF5 file</w:t>
            </w:r>
            <w:r w:rsidR="00631AE1">
              <w:t xml:space="preserve"> IN PAGES</w:t>
            </w:r>
            <w:r w:rsidR="005C5567">
              <w:t xml:space="preserve">.  </w:t>
            </w:r>
            <w:r w:rsidR="00631AE1">
              <w:t xml:space="preserve">To obtain byte offset, multiply this value by Page Size in the </w:t>
            </w:r>
            <w:r w:rsidR="008118D3">
              <w:t>Shadow</w:t>
            </w:r>
            <w:r w:rsidR="00631AE1">
              <w:t xml:space="preserve">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68713C12" w:rsidR="005C5567" w:rsidRDefault="008118D3" w:rsidP="00856BDF">
            <w:pPr>
              <w:pStyle w:val="TableContents"/>
            </w:pPr>
            <w:r>
              <w:t>Shadow</w:t>
            </w:r>
            <w:r w:rsidR="005C5567">
              <w:t xml:space="preserve"> File </w:t>
            </w:r>
            <w:r w:rsidR="00631AE1">
              <w:t xml:space="preserve">Page </w:t>
            </w:r>
            <w:r w:rsidR="005C5567">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3B22895D" w:rsidR="005C5567" w:rsidRDefault="00957BF4" w:rsidP="00957BF4">
            <w:pPr>
              <w:pStyle w:val="TableContents"/>
            </w:pPr>
            <w:r>
              <w:t>Unsigned 32-bit</w:t>
            </w:r>
            <w:r w:rsidR="00631AE1">
              <w:t xml:space="preserve"> </w:t>
            </w:r>
            <w:r>
              <w:t>value</w:t>
            </w:r>
            <w:r w:rsidR="00631AE1">
              <w:t xml:space="preserve"> containing the b</w:t>
            </w:r>
            <w:r w:rsidR="005C5567">
              <w:t xml:space="preserve">ase address of the </w:t>
            </w:r>
            <w:r w:rsidR="008118D3">
              <w:t>shadow</w:t>
            </w:r>
            <w:r w:rsidR="005C5567">
              <w:t xml:space="preserve"> page in the </w:t>
            </w:r>
            <w:r w:rsidR="008118D3">
              <w:t>shadow</w:t>
            </w:r>
            <w:r w:rsidR="005C5567">
              <w:t xml:space="preserve"> file</w:t>
            </w:r>
            <w:r w:rsidR="00631AE1">
              <w:t xml:space="preserve"> IN PAGES</w:t>
            </w:r>
            <w:r w:rsidR="005C5567">
              <w:t xml:space="preserve">.  </w:t>
            </w:r>
            <w:r w:rsidR="00631AE1">
              <w:t xml:space="preserve">To obtain byte offset, multiply this value by Page Size in the </w:t>
            </w:r>
            <w:r w:rsidR="008118D3">
              <w:t>Shadow</w:t>
            </w:r>
            <w:r w:rsidR="00631AE1">
              <w:t xml:space="preserve">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lastRenderedPageBreak/>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143E44C" w:rsidR="008A3B68" w:rsidRDefault="008A3B68" w:rsidP="003B7E3E">
            <w:pPr>
              <w:pStyle w:val="TableContents"/>
            </w:pPr>
            <w:r>
              <w:t xml:space="preserve">Unsigned 32-bit value containing the length of the </w:t>
            </w:r>
            <w:r w:rsidR="008118D3">
              <w:t>shadow</w:t>
            </w:r>
            <w:r>
              <w:t xml:space="preserve"> page IN BYTES.  If this is a </w:t>
            </w:r>
            <w:r w:rsidR="008118D3">
              <w:t>shadow</w:t>
            </w:r>
            <w:r>
              <w:t xml:space="preserve"> page, the Length must equal the page size.  If this is an individual multi</w:t>
            </w:r>
            <w:r w:rsidR="008118D3">
              <w:t>-</w:t>
            </w:r>
            <w:r>
              <w:t xml:space="preserve">page entry, the length must be </w:t>
            </w:r>
            <w:r w:rsidR="008118D3">
              <w:t>a multiple of</w:t>
            </w:r>
            <w:r>
              <w:t xml:space="preserve"> the page size</w:t>
            </w:r>
            <w:r w:rsidR="008118D3">
              <w:t>.</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7890A19D" w:rsidR="00856BDF" w:rsidRDefault="00957BF4" w:rsidP="008A3B68">
            <w:pPr>
              <w:pStyle w:val="TableContents"/>
            </w:pPr>
            <w:r>
              <w:t xml:space="preserve">Unsigned 32-bit value containing </w:t>
            </w:r>
            <w:r w:rsidR="008A3B68">
              <w:t xml:space="preserve">the checksum of the referenced </w:t>
            </w:r>
            <w:r w:rsidR="008118D3">
              <w:t>shadow</w:t>
            </w:r>
            <w:r w:rsidR="008A3B68">
              <w:t xml:space="preserve"> page.</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4"/>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60006A6C" w:rsidR="003E0AD5" w:rsidRDefault="005A7855" w:rsidP="00D861FD">
      <w:r>
        <w:t xml:space="preserve">Length is also an unsigned 32-bit value, which limits the </w:t>
      </w:r>
      <w:r w:rsidR="003B7E3E">
        <w:t xml:space="preserve">maximum size of </w:t>
      </w:r>
      <w:r w:rsidR="008118D3">
        <w:t>pages</w:t>
      </w:r>
      <w:r w:rsidR="003E0AD5">
        <w:t xml:space="preserve"> to 4 GB.  Since t</w:t>
      </w:r>
      <w:r w:rsidR="00B92EC1">
        <w:t xml:space="preserve">he largest piece of metadata </w:t>
      </w:r>
      <w:r w:rsidR="003958B1">
        <w:t>seen in the wild was ~100 M</w:t>
      </w:r>
      <w:r w:rsidR="003E0AD5">
        <w:t>B, this limitation shouldn’t bite us for quite a while.</w:t>
      </w:r>
    </w:p>
    <w:p w14:paraId="512B7454" w14:textId="381D2C27" w:rsidR="000405AE" w:rsidRDefault="00640E93" w:rsidP="000D74C3">
      <w:pPr>
        <w:pStyle w:val="Heading4"/>
      </w:pPr>
      <w:r>
        <w:t>Shadow</w:t>
      </w:r>
      <w:r w:rsidR="000405AE">
        <w:t xml:space="preserve"> File Body</w:t>
      </w:r>
    </w:p>
    <w:p w14:paraId="337A3FE9" w14:textId="3A1F04C6" w:rsidR="00C85863" w:rsidRPr="00C85863" w:rsidRDefault="0068408F" w:rsidP="00C85863">
      <w:r>
        <w:t xml:space="preserve">The </w:t>
      </w:r>
      <w:r w:rsidR="00640E93">
        <w:t>shadow</w:t>
      </w:r>
      <w:r w:rsidR="0022778E">
        <w:t xml:space="preserve"> file body is simply a page-</w:t>
      </w:r>
      <w:r>
        <w:t xml:space="preserve">aligned </w:t>
      </w:r>
      <w:r w:rsidR="00613A3E">
        <w:t>list</w:t>
      </w:r>
      <w:r>
        <w:t xml:space="preserve"> of </w:t>
      </w:r>
      <w:r w:rsidR="00640E93">
        <w:t>shadow</w:t>
      </w:r>
      <w:r>
        <w:t xml:space="preserve"> pages.  The current snapshot of the HDF5 file metadata is given by that subset of these </w:t>
      </w:r>
      <w:r w:rsidR="00640E93">
        <w:t>shadow</w:t>
      </w:r>
      <w:r w:rsidR="00D75CCB">
        <w:t xml:space="preserve"> </w:t>
      </w:r>
      <w:r>
        <w:t xml:space="preserve">pages listed in the current index.  </w:t>
      </w:r>
      <w:r w:rsidR="00640E93">
        <w:t>Shadow</w:t>
      </w:r>
      <w:r w:rsidR="0056063F">
        <w:t xml:space="preserve"> pages that are not listed in the index </w:t>
      </w:r>
      <w:r w:rsidR="00613A3E">
        <w:t>must be</w:t>
      </w:r>
      <w:r>
        <w:t xml:space="preserve"> retained in the </w:t>
      </w:r>
      <w:r w:rsidR="00640E93">
        <w:t>shadow</w:t>
      </w:r>
      <w:r>
        <w:t xml:space="preserve"> file until they have not appeared in the index for at least </w:t>
      </w:r>
      <w:r w:rsidRPr="00640E93">
        <w:rPr>
          <w:rStyle w:val="PlainTextChar"/>
        </w:rPr>
        <w:t>max_lag</w:t>
      </w:r>
      <w:r>
        <w:t xml:space="preserve"> ticks.</w:t>
      </w:r>
      <w:r w:rsidR="00053C0E">
        <w:t xml:space="preserve">  This ensures that indexes will be valid for at least </w:t>
      </w:r>
      <w:r w:rsidR="00053C0E" w:rsidRPr="00640E93">
        <w:rPr>
          <w:rStyle w:val="PlainTextChar"/>
        </w:rPr>
        <w:t>max_lag</w:t>
      </w:r>
      <w:r w:rsidR="00053C0E">
        <w:t xml:space="preserve"> ticks.</w:t>
      </w:r>
    </w:p>
    <w:p w14:paraId="13EB6D8E" w14:textId="3967CCF8" w:rsidR="000405AE" w:rsidRDefault="005E27A8" w:rsidP="000D74C3">
      <w:pPr>
        <w:pStyle w:val="Heading4"/>
      </w:pPr>
      <w:r>
        <w:t>Shadow</w:t>
      </w:r>
      <w:r w:rsidR="000405AE">
        <w:t xml:space="preserve"> File Free Space Management</w:t>
      </w:r>
    </w:p>
    <w:p w14:paraId="713D9596" w14:textId="676156C7" w:rsidR="00D30CAD" w:rsidRDefault="002E7370" w:rsidP="00FA23BA">
      <w:r>
        <w:t xml:space="preserve">To copy a </w:t>
      </w:r>
      <w:r w:rsidR="005E27A8">
        <w:t>shadow</w:t>
      </w:r>
      <w:r w:rsidR="00D30CAD">
        <w:t xml:space="preserve"> page </w:t>
      </w:r>
      <w:r>
        <w:t xml:space="preserve">into the </w:t>
      </w:r>
      <w:r w:rsidR="005E27A8">
        <w:t>shadow</w:t>
      </w:r>
      <w:r>
        <w:t xml:space="preserve"> file, we must first allocate space for it.  Similarly, </w:t>
      </w:r>
      <w:r w:rsidR="000B786E">
        <w:t xml:space="preserve">to </w:t>
      </w:r>
      <w:r w:rsidR="004779EE">
        <w:t>control the size</w:t>
      </w:r>
      <w:r w:rsidR="000B786E">
        <w:t xml:space="preserve"> of the </w:t>
      </w:r>
      <w:r w:rsidR="005E27A8">
        <w:t>shadow</w:t>
      </w:r>
      <w:r w:rsidR="000B786E">
        <w:t xml:space="preserve"> file, </w:t>
      </w:r>
      <w:r w:rsidR="004779EE">
        <w:t xml:space="preserve">we must eventually reuse </w:t>
      </w:r>
      <w:r w:rsidR="005E27A8">
        <w:t>shadow</w:t>
      </w:r>
      <w:r w:rsidR="004779EE">
        <w:t xml:space="preserve"> file space allocated to obsolete</w:t>
      </w:r>
      <w:r w:rsidR="00601C6F">
        <w:t xml:space="preserve"> pages.  The </w:t>
      </w:r>
      <w:r w:rsidR="005E27A8">
        <w:t>shadow</w:t>
      </w:r>
      <w:r w:rsidR="00601C6F">
        <w:t xml:space="preserve"> file free space manager must support these operations by allocating space and accepting </w:t>
      </w:r>
      <w:r w:rsidR="005E27A8">
        <w:t>disused</w:t>
      </w:r>
      <w:r w:rsidR="00601C6F">
        <w:t xml:space="preserve"> space for re-use.</w:t>
      </w:r>
    </w:p>
    <w:p w14:paraId="6E69656F" w14:textId="44D9D852" w:rsidR="00586AB8" w:rsidRDefault="00586AB8" w:rsidP="00FA23BA">
      <w:r>
        <w:t xml:space="preserve">If </w:t>
      </w:r>
      <w:r w:rsidR="00601C6F">
        <w:t>a</w:t>
      </w:r>
      <w:r>
        <w:t xml:space="preserve"> </w:t>
      </w:r>
      <w:r w:rsidR="005E27A8">
        <w:t>shadow</w:t>
      </w:r>
      <w:r>
        <w:t xml:space="preserve"> pa</w:t>
      </w:r>
      <w:r w:rsidR="00613A3E">
        <w:t xml:space="preserve">ge is modified, it must be retained in the </w:t>
      </w:r>
      <w:r w:rsidR="005E27A8">
        <w:t>shadow</w:t>
      </w:r>
      <w:r w:rsidR="00613A3E">
        <w:t xml:space="preserve"> file for at least </w:t>
      </w:r>
      <w:r w:rsidR="00613A3E" w:rsidRPr="005E27A8">
        <w:rPr>
          <w:rStyle w:val="PlainTextChar"/>
        </w:rPr>
        <w:t>max_lag</w:t>
      </w:r>
      <w:r w:rsidR="00613A3E">
        <w:t xml:space="preserve"> ticks, so as to allow for readers that are up to </w:t>
      </w:r>
      <w:r w:rsidR="00613A3E" w:rsidRPr="005E27A8">
        <w:rPr>
          <w:rStyle w:val="PlainTextChar"/>
        </w:rPr>
        <w:t>max_lag</w:t>
      </w:r>
      <w:r w:rsidR="00613A3E">
        <w:t xml:space="preserve"> ticks behind the writer.</w:t>
      </w:r>
      <w:r w:rsidR="003626D5">
        <w:t xml:space="preserve">  To support this, the offset and length of superseded </w:t>
      </w:r>
      <w:r w:rsidR="005E27A8">
        <w:t>shadow</w:t>
      </w:r>
      <w:r w:rsidR="003626D5">
        <w:t xml:space="preserve"> pages must be placed </w:t>
      </w:r>
      <w:r w:rsidR="005E27A8">
        <w:t>on a queue</w:t>
      </w:r>
      <w:r w:rsidR="003626D5">
        <w:t xml:space="preserve">, decorated with the number of the tick in which they were superseded.  </w:t>
      </w:r>
      <w:r w:rsidR="00572086">
        <w:t xml:space="preserve">Call this list the delayed </w:t>
      </w:r>
      <w:r w:rsidR="005E27A8">
        <w:t xml:space="preserve">shadow </w:t>
      </w:r>
      <w:r w:rsidR="00572086">
        <w:t xml:space="preserve">free space </w:t>
      </w:r>
      <w:r w:rsidR="005E27A8">
        <w:t>queue</w:t>
      </w:r>
      <w:r w:rsidR="00572086">
        <w:t>.</w:t>
      </w:r>
    </w:p>
    <w:p w14:paraId="143124E5" w14:textId="0C354577" w:rsidR="003626D5" w:rsidRDefault="003626D5" w:rsidP="00FA23BA">
      <w:r>
        <w:lastRenderedPageBreak/>
        <w:t xml:space="preserve">End of tick processing for the VFD SWMR for the writer must scan </w:t>
      </w:r>
      <w:r w:rsidR="003958B1">
        <w:t xml:space="preserve">the </w:t>
      </w:r>
      <w:r w:rsidR="00572086">
        <w:t xml:space="preserve">delayed free space release </w:t>
      </w:r>
      <w:r w:rsidR="005E27A8">
        <w:t>queue</w:t>
      </w:r>
      <w:r>
        <w:t xml:space="preserve">, release to the </w:t>
      </w:r>
      <w:r w:rsidR="005E27A8">
        <w:t>shadow</w:t>
      </w:r>
      <w:r>
        <w:t xml:space="preserve"> file free space manager all the space that has resided on the </w:t>
      </w:r>
      <w:r w:rsidR="005E27A8">
        <w:t>queue</w:t>
      </w:r>
      <w:r>
        <w:t xml:space="preserve"> for more than </w:t>
      </w:r>
      <w:r w:rsidRPr="005E27A8">
        <w:rPr>
          <w:rStyle w:val="PlainTextChar"/>
        </w:rPr>
        <w:t>max_lag</w:t>
      </w:r>
      <w:r>
        <w:t xml:space="preserve"> </w:t>
      </w:r>
      <w:proofErr w:type="gramStart"/>
      <w:r>
        <w:t>ticks, and</w:t>
      </w:r>
      <w:proofErr w:type="gramEnd"/>
      <w:r>
        <w:t xml:space="preserve"> remove the associated entries from the list.</w:t>
      </w:r>
    </w:p>
    <w:p w14:paraId="75B5CFF1" w14:textId="33A7BB88" w:rsidR="005E27A8" w:rsidRDefault="005E27A8" w:rsidP="00FA23BA">
      <w:r>
        <w:t xml:space="preserve">The shadow </w:t>
      </w:r>
      <w:proofErr w:type="spellStart"/>
      <w:r>
        <w:t>freespace</w:t>
      </w:r>
      <w:proofErr w:type="spellEnd"/>
      <w:r>
        <w:t xml:space="preserve"> manager must align allocations that are one page or larger on a page boundary.</w:t>
      </w:r>
    </w:p>
    <w:p w14:paraId="62A59458" w14:textId="5754B5E3" w:rsidR="003626D5" w:rsidRDefault="00277D83" w:rsidP="00620424">
      <w:pPr>
        <w:pStyle w:val="Heading5"/>
      </w:pPr>
      <w:r>
        <w:t xml:space="preserve">Design for </w:t>
      </w:r>
      <w:r w:rsidR="005E27A8">
        <w:t>Shadow</w:t>
      </w:r>
      <w:r w:rsidR="003626D5">
        <w:t xml:space="preserve">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146CCD2E" w14:textId="75AA2831" w:rsidR="00346932" w:rsidRPr="001715C4" w:rsidRDefault="00640E93" w:rsidP="00640E93">
      <w:r>
        <w:t>VFD SWMR mainly uses the free-space manager’s services through two</w:t>
      </w:r>
      <w:r w:rsidR="005E27A8">
        <w:t xml:space="preserve"> functions</w:t>
      </w:r>
      <w:r>
        <w:t xml:space="preserve">, </w:t>
      </w:r>
      <w:r w:rsidR="00277D83" w:rsidRPr="00640E93">
        <w:rPr>
          <w:rStyle w:val="PlainTextChar"/>
        </w:rPr>
        <w:t>H5MV_</w:t>
      </w:r>
      <w:proofErr w:type="gramStart"/>
      <w:r w:rsidR="00277D83" w:rsidRPr="00640E93">
        <w:rPr>
          <w:rStyle w:val="PlainTextChar"/>
        </w:rPr>
        <w:t>alloc(</w:t>
      </w:r>
      <w:proofErr w:type="gramEnd"/>
      <w:r w:rsidR="00277D83" w:rsidRPr="00640E93">
        <w:rPr>
          <w:rStyle w:val="PlainTextChar"/>
        </w:rPr>
        <w:t>)</w:t>
      </w:r>
      <w:r w:rsidRPr="00640E93">
        <w:t>, w</w:t>
      </w:r>
      <w:r>
        <w:t>hich requests</w:t>
      </w:r>
      <w:r w:rsidR="00277D83">
        <w:t xml:space="preserve"> space from the </w:t>
      </w:r>
      <w:r>
        <w:t>shadow</w:t>
      </w:r>
      <w:r w:rsidR="00277D83">
        <w:t xml:space="preserve"> file</w:t>
      </w:r>
      <w:r w:rsidR="005E27A8">
        <w:t>, extending the file if necessary</w:t>
      </w:r>
      <w:r>
        <w:t xml:space="preserve">, and </w:t>
      </w:r>
      <w:r w:rsidR="00346932" w:rsidRPr="00640E93">
        <w:rPr>
          <w:rStyle w:val="PlainTextChar"/>
        </w:rPr>
        <w:t>H5MV_xfree()</w:t>
      </w:r>
      <w:r w:rsidRPr="00640E93">
        <w:t>, which r</w:t>
      </w:r>
      <w:r w:rsidR="005E27A8" w:rsidRPr="00640E93">
        <w:t>eturn</w:t>
      </w:r>
      <w:r w:rsidRPr="00640E93">
        <w:t>s</w:t>
      </w:r>
      <w:r w:rsidR="00346932" w:rsidRPr="00640E93">
        <w:t xml:space="preserve"> free space to the </w:t>
      </w:r>
      <w:r w:rsidRPr="00640E93">
        <w:t>shadow</w:t>
      </w:r>
      <w:r w:rsidR="00346932" w:rsidRPr="00640E93">
        <w:t xml:space="preserve"> file</w:t>
      </w:r>
      <w:r w:rsidR="005E27A8" w:rsidRPr="00640E93">
        <w:t>.</w:t>
      </w:r>
      <w:r>
        <w:t xml:space="preserve"> </w:t>
      </w:r>
      <w:r w:rsidRPr="00640E93">
        <w:rPr>
          <w:rStyle w:val="PlainTextChar"/>
        </w:rPr>
        <w:t>H5MV_</w:t>
      </w:r>
      <w:proofErr w:type="gramStart"/>
      <w:r w:rsidRPr="00640E93">
        <w:rPr>
          <w:rStyle w:val="PlainTextChar"/>
        </w:rPr>
        <w:t>create(</w:t>
      </w:r>
      <w:proofErr w:type="gramEnd"/>
      <w:r w:rsidRPr="00640E93">
        <w:rPr>
          <w:rStyle w:val="PlainTextChar"/>
        </w:rPr>
        <w:t>)</w:t>
      </w:r>
      <w:r>
        <w:t xml:space="preserve"> and </w:t>
      </w:r>
      <w:r w:rsidRPr="00640E93">
        <w:rPr>
          <w:rStyle w:val="PlainTextChar"/>
        </w:rPr>
        <w:t>H5MV_close()</w:t>
      </w:r>
      <w:r>
        <w:t xml:space="preserve"> are used respectively to create and to destroy the shadow file’s free-space manager.</w:t>
      </w:r>
    </w:p>
    <w:p w14:paraId="37D5509D" w14:textId="3158083A" w:rsidR="000405AE" w:rsidRDefault="000405AE" w:rsidP="004676A3">
      <w:pPr>
        <w:pStyle w:val="Heading3"/>
      </w:pPr>
      <w:r>
        <w:t xml:space="preserve">Writing the </w:t>
      </w:r>
      <w:r w:rsidR="00640E93">
        <w:t>Shadow</w:t>
      </w:r>
      <w:r>
        <w:t xml:space="preserve"> File</w:t>
      </w:r>
    </w:p>
    <w:p w14:paraId="05E4761F" w14:textId="523B133F" w:rsidR="00666F45" w:rsidRDefault="00C034A1" w:rsidP="00A26B4F">
      <w:r>
        <w:t xml:space="preserve">When creating the </w:t>
      </w:r>
      <w:r w:rsidR="00640E93">
        <w:t>shadow</w:t>
      </w:r>
      <w:r>
        <w:t xml:space="preserve"> file, we will allocate the first</w:t>
      </w:r>
      <w:r w:rsidR="00134400">
        <w:t xml:space="preserve"> </w:t>
      </w:r>
      <w:proofErr w:type="spellStart"/>
      <w:r w:rsidR="00134400">
        <w:rPr>
          <w:rFonts w:ascii="Courier" w:hAnsi="Courier" w:cs="Times New Roman"/>
          <w:color w:val="00000A"/>
          <w:sz w:val="20"/>
          <w:szCs w:val="20"/>
        </w:rPr>
        <w:t>md_pages_reserved</w:t>
      </w:r>
      <w:proofErr w:type="spellEnd"/>
      <w:r>
        <w:t xml:space="preserve"> pages of the file </w:t>
      </w:r>
      <w:r w:rsidR="00134400">
        <w:t xml:space="preserve">to the header and index, where </w:t>
      </w:r>
      <w:proofErr w:type="spellStart"/>
      <w:r w:rsidR="00134400">
        <w:rPr>
          <w:rFonts w:ascii="Courier" w:hAnsi="Courier" w:cs="Times New Roman"/>
          <w:color w:val="00000A"/>
          <w:sz w:val="20"/>
          <w:szCs w:val="20"/>
        </w:rPr>
        <w:t>md_pages_reserved</w:t>
      </w:r>
      <w:proofErr w:type="spellEnd"/>
      <w:r>
        <w:t xml:space="preserve"> </w:t>
      </w:r>
      <w:r w:rsidR="000860C4">
        <w:t>≥</w:t>
      </w:r>
      <w:r>
        <w:t xml:space="preserve"> </w:t>
      </w:r>
      <w:r w:rsidR="000860C4">
        <w:t>2</w:t>
      </w:r>
      <w:r>
        <w:t>.  As long as the header and index fit within this allocation, we can write the header and index in a single atomic write</w:t>
      </w:r>
      <w:r w:rsidR="00640E93">
        <w:t xml:space="preserve">—an optimization that we forego for </w:t>
      </w:r>
      <w:proofErr w:type="spellStart"/>
      <w:r w:rsidR="00640E93">
        <w:t>simplicty’s</w:t>
      </w:r>
      <w:proofErr w:type="spellEnd"/>
      <w:r w:rsidR="00640E93">
        <w:t xml:space="preserve"> sake</w:t>
      </w:r>
      <w:r>
        <w:t xml:space="preserve">.  However, there is always the possibility that </w:t>
      </w:r>
      <w:r w:rsidR="000860C4">
        <w:t xml:space="preserve">the </w:t>
      </w:r>
      <w:r w:rsidR="00666F45">
        <w:t xml:space="preserve">header and index will grow to the point that </w:t>
      </w:r>
      <w:r w:rsidR="000860C4">
        <w:t xml:space="preserve">they </w:t>
      </w:r>
      <w:proofErr w:type="spellStart"/>
      <w:r w:rsidR="000860C4">
        <w:t>don</w:t>
      </w:r>
      <w:proofErr w:type="spellEnd"/>
      <w:r w:rsidR="00666F45">
        <w:t xml:space="preserve"> fit into any fixed number of pre-allocated pages at the head of the </w:t>
      </w:r>
      <w:r w:rsidR="000860C4">
        <w:t>shadow</w:t>
      </w:r>
      <w:r w:rsidR="00666F45">
        <w:t xml:space="preserve"> file.</w:t>
      </w:r>
    </w:p>
    <w:p w14:paraId="233A94C1" w14:textId="50D2F613" w:rsidR="000B165C" w:rsidRDefault="000B165C" w:rsidP="00A26B4F">
      <w:r>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598735C" w:rsidR="00666F45" w:rsidRDefault="000B165C" w:rsidP="00A26B4F">
      <w:r>
        <w:t xml:space="preserve">For the initial production version, </w:t>
      </w:r>
      <w:r w:rsidR="00860CCA">
        <w:t>we use a two-part solution</w:t>
      </w:r>
    </w:p>
    <w:p w14:paraId="411B90E3" w14:textId="53EB33F3"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w:t>
      </w:r>
      <w:r w:rsidR="000B165C">
        <w:lastRenderedPageBreak/>
        <w:t xml:space="preserve">for some period of time to allow for the case in which the reader reads the header just before it is overwritten.  A delay of </w:t>
      </w:r>
      <w:r w:rsidR="000B165C" w:rsidRPr="000B165C">
        <w:rPr>
          <w:rFonts w:ascii="Courier" w:hAnsi="Courier"/>
          <w:sz w:val="20"/>
          <w:szCs w:val="20"/>
        </w:rPr>
        <w:t>max_lag</w:t>
      </w:r>
      <w:r w:rsidR="000B165C">
        <w:t xml:space="preserve"> ticks is almost certainly excessive, but it simplifies free space management in the </w:t>
      </w:r>
      <w:r w:rsidR="00860CCA">
        <w:t>shadow</w:t>
      </w:r>
      <w:r w:rsidR="000B165C">
        <w:t xml:space="preserve"> file, and thus should be chosen unless we can think of a strong reason to the contrary.</w:t>
      </w:r>
    </w:p>
    <w:p w14:paraId="5EC3ED43" w14:textId="42236191"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 xml:space="preserve">to the </w:t>
      </w:r>
      <w:r w:rsidR="000860C4">
        <w:t>lower</w:t>
      </w:r>
      <w:r>
        <w:t xml:space="preserve"> file.  </w:t>
      </w:r>
      <w:r w:rsidR="00DA7C58">
        <w:t>When this happens, retain the page</w:t>
      </w:r>
      <w:r w:rsidR="00572086">
        <w:t xml:space="preserve"> </w:t>
      </w:r>
      <w:r w:rsidR="00DA7C58">
        <w:t xml:space="preserve">in the </w:t>
      </w:r>
      <w:r w:rsidR="000860C4">
        <w:t>shadow</w:t>
      </w:r>
      <w:r w:rsidR="00335195">
        <w:t xml:space="preserve"> file </w:t>
      </w:r>
      <w:r w:rsidR="00DA7C58">
        <w:t xml:space="preserve">index </w:t>
      </w:r>
      <w:r w:rsidR="00335195">
        <w:t xml:space="preserve">for </w:t>
      </w:r>
      <w:r w:rsidR="00A26FBD" w:rsidRPr="00A26FBD">
        <w:rPr>
          <w:rFonts w:ascii="Courier" w:hAnsi="Courier"/>
          <w:sz w:val="20"/>
          <w:szCs w:val="20"/>
        </w:rPr>
        <w:t>max_lag</w:t>
      </w:r>
      <w:r w:rsidR="00A26FBD">
        <w:t xml:space="preserve"> ticks</w:t>
      </w:r>
      <w:r w:rsidR="00DA7C58">
        <w:t>, and then delete it from the index if there have been no further changes</w:t>
      </w:r>
      <w:r w:rsidR="0006588E">
        <w:rPr>
          <w:rStyle w:val="FootnoteReference"/>
        </w:rPr>
        <w:footnoteReference w:id="15"/>
      </w:r>
      <w:r w:rsidR="00DA7C58">
        <w:t>.</w:t>
      </w:r>
    </w:p>
    <w:p w14:paraId="2440538D" w14:textId="2E8B145B" w:rsidR="000B165C" w:rsidRDefault="000B165C" w:rsidP="00A26B4F">
      <w:r>
        <w:t xml:space="preserve">Note that we will </w:t>
      </w:r>
      <w:r w:rsidR="00860CCA">
        <w:t>only</w:t>
      </w:r>
      <w:r>
        <w:t xml:space="preserve"> apply </w:t>
      </w:r>
      <w:r w:rsidR="00860CCA">
        <w:t>1</w:t>
      </w:r>
      <w:r>
        <w:t xml:space="preserve"> </w:t>
      </w:r>
      <w:r w:rsidR="00860CCA">
        <w:t>if the initial index</w:t>
      </w:r>
      <w:r>
        <w:t xml:space="preserve"> reservation becomes inadequate.  </w:t>
      </w:r>
      <w:r w:rsidR="00860CCA">
        <w:t>2</w:t>
      </w:r>
      <w:r>
        <w:t xml:space="preserve"> can be integrated into the scan of the internal representation of the, and thus can be low cost.</w:t>
      </w:r>
    </w:p>
    <w:p w14:paraId="2898A9F9" w14:textId="6983A1BA" w:rsidR="00860CCA" w:rsidRDefault="00860CCA" w:rsidP="00860CCA">
      <w:pPr>
        <w:pStyle w:val="Davidscommentary"/>
      </w:pPr>
      <w:r>
        <w:t xml:space="preserve">TBD insert my description of the floating index protocol </w:t>
      </w:r>
      <w:proofErr w:type="gramStart"/>
      <w:r>
        <w:t>here?</w:t>
      </w:r>
      <w:proofErr w:type="gramEnd"/>
    </w:p>
    <w:p w14:paraId="6208C1C3" w14:textId="4B245D30" w:rsidR="001630E4" w:rsidRDefault="005F0F25" w:rsidP="00A26B4F">
      <w:r>
        <w:t>This point addressed, recall that t</w:t>
      </w:r>
      <w:r w:rsidR="004C2C43">
        <w:t xml:space="preserve">he </w:t>
      </w:r>
      <w:r w:rsidR="00860CCA">
        <w:t>shadow</w:t>
      </w:r>
      <w:r w:rsidR="004C2C43">
        <w:t xml:space="preserve"> file must be written in such a fashion that</w:t>
      </w:r>
      <w:r w:rsidR="001630E4">
        <w:t>:</w:t>
      </w:r>
    </w:p>
    <w:p w14:paraId="4C922650" w14:textId="562C0C92" w:rsidR="001630E4" w:rsidRDefault="001630E4" w:rsidP="009121A3">
      <w:pPr>
        <w:pStyle w:val="ListParagraph"/>
        <w:numPr>
          <w:ilvl w:val="0"/>
          <w:numId w:val="13"/>
        </w:numPr>
      </w:pPr>
      <w:r>
        <w:t>A</w:t>
      </w:r>
      <w:r w:rsidR="004C2C43">
        <w:t xml:space="preserve">ll entries in the index are </w:t>
      </w:r>
      <w:r w:rsidR="00C83678">
        <w:t xml:space="preserve">in the </w:t>
      </w:r>
      <w:r w:rsidR="00860CCA">
        <w:t>shadow</w:t>
      </w:r>
      <w:r w:rsidR="00C83678">
        <w:t xml:space="preserve"> file before the index becomes accessible.  </w:t>
      </w:r>
    </w:p>
    <w:p w14:paraId="4592FF5C" w14:textId="23C25BD9" w:rsidR="00A26B4F" w:rsidRDefault="001630E4" w:rsidP="009121A3">
      <w:pPr>
        <w:pStyle w:val="ListParagraph"/>
        <w:numPr>
          <w:ilvl w:val="0"/>
          <w:numId w:val="13"/>
        </w:numPr>
      </w:pPr>
      <w:r>
        <w:t>No entry is overwritten until it has not been mentioned in the current index for at least max_lag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5884B631" w:rsidR="001630E4" w:rsidRDefault="001630E4" w:rsidP="00A26B4F">
      <w:r>
        <w:t xml:space="preserve">In a nutshell, writing the </w:t>
      </w:r>
      <w:r w:rsidR="00860CCA">
        <w:t>shadow</w:t>
      </w:r>
      <w:r>
        <w:t xml:space="preserve"> file in the POSIX case uses the atomic write and write ordering guarantees of POS</w:t>
      </w:r>
      <w:r w:rsidR="00B37806">
        <w:t xml:space="preserve">IX file I/O semantics to satisfy requirement 1.  Note that due to past experience, the VFD SWMR </w:t>
      </w:r>
      <w:r w:rsidR="00860CCA">
        <w:t>shadow</w:t>
      </w:r>
      <w:r w:rsidR="00B37806">
        <w:t xml:space="preserve"> file uses checksums to allow detection of torn </w:t>
      </w:r>
      <w:proofErr w:type="gramStart"/>
      <w:r w:rsidR="00B37806">
        <w:t>writes, and</w:t>
      </w:r>
      <w:proofErr w:type="gramEnd"/>
      <w:r w:rsidR="00B37806">
        <w:t xml:space="preserve"> tagging of the header and index with the current tick for sanity checking.</w:t>
      </w:r>
    </w:p>
    <w:p w14:paraId="7378C97C" w14:textId="476AE3B0" w:rsidR="00B37806" w:rsidRDefault="00B37806" w:rsidP="00A26B4F">
      <w:r>
        <w:t xml:space="preserve">This in turn resolves to the following protocol for updating the </w:t>
      </w:r>
      <w:r w:rsidR="00860CCA">
        <w:t>shadow</w:t>
      </w:r>
      <w:r>
        <w:t xml:space="preserve"> file:</w:t>
      </w:r>
    </w:p>
    <w:p w14:paraId="5C9CEF8A" w14:textId="4B9195F2" w:rsidR="00B37806" w:rsidRDefault="00B37806" w:rsidP="009121A3">
      <w:pPr>
        <w:pStyle w:val="ListParagraph"/>
        <w:numPr>
          <w:ilvl w:val="0"/>
          <w:numId w:val="14"/>
        </w:numPr>
      </w:pPr>
      <w:r>
        <w:t xml:space="preserve">Allocate space in the </w:t>
      </w:r>
      <w:r w:rsidR="00860CCA">
        <w:t>shadow</w:t>
      </w:r>
      <w:r>
        <w:t xml:space="preserve"> file for all </w:t>
      </w:r>
      <w:r w:rsidR="00860CCA">
        <w:t>shadow</w:t>
      </w:r>
      <w:r>
        <w:t xml:space="preserve"> pages modified or created in the current tick, and then write the pages or entries to their allocated locations.</w:t>
      </w:r>
      <w:r w:rsidR="001740D5">
        <w:t xml:space="preserve">  If the page or entry is an updated version of a page currently listed in the index, in</w:t>
      </w:r>
      <w:r w:rsidR="00473DF6">
        <w:t xml:space="preserve">sert the old </w:t>
      </w:r>
      <w:r w:rsidR="00860CCA">
        <w:t>shadow</w:t>
      </w:r>
      <w:r w:rsidR="00473DF6">
        <w:t xml:space="preserve">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274188DA" w:rsidR="00473DF6" w:rsidRDefault="000B165C" w:rsidP="009121A3">
      <w:pPr>
        <w:pStyle w:val="ListParagraph"/>
        <w:numPr>
          <w:ilvl w:val="0"/>
          <w:numId w:val="14"/>
        </w:numPr>
      </w:pPr>
      <w:r>
        <w:t>If the header and index fit within the pages reserved for them, o</w:t>
      </w:r>
      <w:r w:rsidR="00473DF6">
        <w:t xml:space="preserve">verwrite the existing header and index in the </w:t>
      </w:r>
      <w:r w:rsidR="00860CCA">
        <w:t>shadow</w:t>
      </w:r>
      <w:r w:rsidR="00473DF6">
        <w:t xml:space="preserve"> file with the current version.</w:t>
      </w:r>
      <w:r>
        <w:t xml:space="preserve"> Otherwise:</w:t>
      </w:r>
    </w:p>
    <w:p w14:paraId="3390AE4C" w14:textId="6FBE7298" w:rsidR="000B165C" w:rsidRDefault="000B165C" w:rsidP="009121A3">
      <w:pPr>
        <w:pStyle w:val="ListParagraph"/>
        <w:numPr>
          <w:ilvl w:val="1"/>
          <w:numId w:val="14"/>
        </w:numPr>
      </w:pPr>
      <w:r>
        <w:lastRenderedPageBreak/>
        <w:t xml:space="preserve">Allocate space for the index and insert the </w:t>
      </w:r>
      <w:r w:rsidR="00860CCA">
        <w:t>shadow</w:t>
      </w:r>
      <w:r>
        <w:t xml:space="preserve">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 xml:space="preserve">Starting at the bottom of the delayed free space release linked list, scan upwards and release all listed space that is tagged with an index less than or equal to the current index minus </w:t>
      </w:r>
      <w:r w:rsidRPr="0085152F">
        <w:rPr>
          <w:rStyle w:val="PlainTextChar"/>
        </w:rPr>
        <w:t>max_lag</w:t>
      </w:r>
      <w:r>
        <w:t>.</w:t>
      </w:r>
    </w:p>
    <w:p w14:paraId="574318FC" w14:textId="74D60EC0" w:rsidR="00787E8D" w:rsidRDefault="008928A8" w:rsidP="00A26B4F">
      <w:r>
        <w:t xml:space="preserve">While the construction of the updated index and the list of new / modified metadata pages </w:t>
      </w:r>
      <w:r w:rsidR="00950F75">
        <w:t xml:space="preserve">should be reasonably </w:t>
      </w:r>
      <w:r w:rsidR="00D92ADA">
        <w:t>quick</w:t>
      </w:r>
      <w:r w:rsidR="00950F75">
        <w:t xml:space="preserve">, the file I/O required to update the </w:t>
      </w:r>
      <w:r w:rsidR="00860CCA">
        <w:t>shadow</w:t>
      </w:r>
      <w:r w:rsidR="00950F75">
        <w:t xml:space="preserve"> file could be significant if the tick size is small, and the updates to the </w:t>
      </w:r>
      <w:r w:rsidR="00860CCA">
        <w:t>shadow</w:t>
      </w:r>
      <w:r w:rsidR="00950F75">
        <w:t xml:space="preserve"> file are large.  </w:t>
      </w:r>
      <w:r w:rsidR="00D92ADA">
        <w:t xml:space="preserve">To address this, it may be useful to spawn a thread to handle the </w:t>
      </w:r>
      <w:r w:rsidR="00860CCA">
        <w:t>shadow</w:t>
      </w:r>
      <w:r w:rsidR="00D92ADA">
        <w:t xml:space="preserve"> file update.  We will not do this in the initial </w:t>
      </w:r>
      <w:r w:rsidR="007A16F5">
        <w:t>production version</w:t>
      </w:r>
      <w:r w:rsidR="00D92ADA">
        <w:t>.</w:t>
      </w:r>
    </w:p>
    <w:p w14:paraId="46E1FB58" w14:textId="534CA7CA" w:rsidR="00D23314" w:rsidRDefault="0006588E" w:rsidP="00A26B4F">
      <w:r>
        <w:t xml:space="preserve">To facilitate passing the </w:t>
      </w:r>
      <w:r w:rsidR="00860CCA">
        <w:t>shadow</w:t>
      </w:r>
      <w:r>
        <w:t xml:space="preserve"> file creation / update off to a separate thread, the </w:t>
      </w:r>
      <w:r w:rsidR="00860CCA">
        <w:t>shadow</w:t>
      </w:r>
      <w:r>
        <w:t xml:space="preserve"> file update should be handled by a call to </w:t>
      </w:r>
    </w:p>
    <w:p w14:paraId="2FAAD528" w14:textId="77777777" w:rsidR="00D23314" w:rsidRPr="002E22FD" w:rsidRDefault="00D23314" w:rsidP="0085152F">
      <w:pPr>
        <w:pStyle w:val="PlainText"/>
      </w:pPr>
      <w:bookmarkStart w:id="1" w:name="_GoBack"/>
      <w:proofErr w:type="spellStart"/>
      <w:r>
        <w:t>h</w:t>
      </w:r>
      <w:r w:rsidRPr="002E22FD">
        <w:t>err_t</w:t>
      </w:r>
      <w:proofErr w:type="spellEnd"/>
      <w:r w:rsidRPr="002E22FD">
        <w:t xml:space="preserve"> </w:t>
      </w:r>
    </w:p>
    <w:p w14:paraId="2EC1B110" w14:textId="14DB5010" w:rsidR="00D23314" w:rsidRDefault="00D23314" w:rsidP="0085152F">
      <w:pPr>
        <w:pStyle w:val="PlainText"/>
      </w:pPr>
      <w:r>
        <w:t>H5F</w:t>
      </w:r>
      <w:r w:rsidRPr="002E22FD">
        <w:t>_</w:t>
      </w:r>
      <w:r>
        <w:t>upd</w:t>
      </w:r>
      <w:r w:rsidR="005D657E">
        <w:t>a</w:t>
      </w:r>
      <w:r>
        <w:t>te_</w:t>
      </w:r>
      <w:r w:rsidRPr="002E22FD">
        <w:t>vfd_swmr_</w:t>
      </w:r>
      <w:r>
        <w:t>metadata_</w:t>
      </w:r>
      <w:proofErr w:type="gramStart"/>
      <w:r>
        <w:t>file</w:t>
      </w:r>
      <w:r w:rsidRPr="002E22FD">
        <w:t>(</w:t>
      </w:r>
      <w:proofErr w:type="gramEnd"/>
      <w:r>
        <w:t>H5F_file_t f,</w:t>
      </w:r>
    </w:p>
    <w:p w14:paraId="4F8B1C26" w14:textId="3C9B28C4" w:rsidR="00D23314" w:rsidRPr="002E22FD" w:rsidRDefault="00D23314" w:rsidP="0085152F">
      <w:pPr>
        <w:pStyle w:val="PlainText"/>
      </w:pPr>
      <w:r>
        <w:t xml:space="preserve">                             </w:t>
      </w:r>
      <w:r w:rsidR="005D657E">
        <w:t xml:space="preserve"> </w:t>
      </w:r>
      <w:r>
        <w:t xml:space="preserve">    </w:t>
      </w:r>
      <w:r w:rsidRPr="002E22FD">
        <w:t xml:space="preserve">uint32_t </w:t>
      </w:r>
      <w:proofErr w:type="spellStart"/>
      <w:r w:rsidRPr="002E22FD">
        <w:t>index_len_ptr</w:t>
      </w:r>
      <w:proofErr w:type="spellEnd"/>
      <w:r w:rsidRPr="002E22FD">
        <w:t xml:space="preserve">, </w:t>
      </w:r>
    </w:p>
    <w:p w14:paraId="26C3CBE0" w14:textId="356CB4BE" w:rsidR="00D23314" w:rsidRPr="002E22FD" w:rsidRDefault="00D23314" w:rsidP="0085152F">
      <w:pPr>
        <w:pStyle w:val="PlainText"/>
      </w:pPr>
      <w:r>
        <w:t xml:space="preserve">                               </w:t>
      </w:r>
      <w:r w:rsidR="005D657E">
        <w:t xml:space="preserve"> </w:t>
      </w:r>
      <w:r>
        <w:t xml:space="preserve">  </w:t>
      </w:r>
      <w:r w:rsidRPr="002E22FD">
        <w:rPr>
          <w:rFonts w:cs="Times New Roman"/>
          <w:color w:val="00000A"/>
        </w:rPr>
        <w:t xml:space="preserve">struct H5FD_vfd_swmr_idx_entry_t </w:t>
      </w:r>
      <w:proofErr w:type="gramStart"/>
      <w:r w:rsidRPr="002E22FD">
        <w:rPr>
          <w:rFonts w:cs="Times New Roman"/>
          <w:color w:val="00000A"/>
        </w:rPr>
        <w:t>index[</w:t>
      </w:r>
      <w:proofErr w:type="gramEnd"/>
      <w:r w:rsidRPr="002E22FD">
        <w:rPr>
          <w:rFonts w:cs="Times New Roman"/>
          <w:color w:val="00000A"/>
        </w:rPr>
        <w:t>])</w:t>
      </w:r>
      <w:r w:rsidR="005D657E">
        <w:rPr>
          <w:rFonts w:cs="Times New Roman"/>
          <w:color w:val="00000A"/>
        </w:rPr>
        <w:t>;</w:t>
      </w:r>
      <w:bookmarkEnd w:id="1"/>
    </w:p>
    <w:p w14:paraId="66743C67" w14:textId="77777777" w:rsidR="00D23314" w:rsidRDefault="00D23314" w:rsidP="00A26B4F"/>
    <w:p w14:paraId="143E28AB" w14:textId="40A7B683" w:rsidR="00D23314" w:rsidRDefault="00D23314" w:rsidP="00A26B4F">
      <w:r>
        <w:t>which (in the POSIX case) will proceed as follows:</w:t>
      </w:r>
    </w:p>
    <w:p w14:paraId="4A372588" w14:textId="16C54C97" w:rsidR="00D23314" w:rsidRDefault="005D657E" w:rsidP="00527F1E">
      <w:pPr>
        <w:pStyle w:val="ListParagraph"/>
        <w:numPr>
          <w:ilvl w:val="0"/>
          <w:numId w:val="46"/>
        </w:numPr>
      </w:pPr>
      <w:r>
        <w:t>S</w:t>
      </w:r>
      <w:r w:rsidR="00D23314">
        <w:t xml:space="preserve">ort the index by increasing offset in the </w:t>
      </w:r>
      <w:r w:rsidR="000C27D3">
        <w:t>lower</w:t>
      </w:r>
      <w:r w:rsidR="00D23314">
        <w:t xml:space="preserve">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proofErr w:type="spellStart"/>
      <w:r w:rsidR="00D23314" w:rsidRPr="005D657E">
        <w:rPr>
          <w:rFonts w:ascii="Courier" w:hAnsi="Courier"/>
          <w:sz w:val="20"/>
          <w:szCs w:val="20"/>
        </w:rPr>
        <w:t>entry_ptr</w:t>
      </w:r>
      <w:proofErr w:type="spellEnd"/>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t xml:space="preserve">Set the </w:t>
      </w:r>
      <w:proofErr w:type="spellStart"/>
      <w:r w:rsidRPr="005D657E">
        <w:rPr>
          <w:rFonts w:ascii="Courier" w:hAnsi="Courier"/>
          <w:sz w:val="20"/>
          <w:szCs w:val="20"/>
        </w:rPr>
        <w:t>entry_ptr</w:t>
      </w:r>
      <w:proofErr w:type="spellEnd"/>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proofErr w:type="spellStart"/>
      <w:r w:rsidRPr="000B165C">
        <w:rPr>
          <w:rFonts w:ascii="Courier" w:hAnsi="Courier"/>
          <w:sz w:val="20"/>
          <w:szCs w:val="20"/>
        </w:rPr>
        <w:t>tick_of_last_flush</w:t>
      </w:r>
      <w:proofErr w:type="spellEnd"/>
      <w:r>
        <w:t xml:space="preserve"> is more than </w:t>
      </w:r>
      <w:r w:rsidRPr="000B165C">
        <w:rPr>
          <w:rFonts w:ascii="Courier" w:hAnsi="Courier"/>
          <w:sz w:val="20"/>
          <w:szCs w:val="20"/>
        </w:rPr>
        <w:t>max_lag</w:t>
      </w:r>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proofErr w:type="spellStart"/>
      <w:r w:rsidRPr="000B165C">
        <w:rPr>
          <w:rFonts w:ascii="Courier" w:hAnsi="Courier"/>
          <w:sz w:val="20"/>
          <w:szCs w:val="20"/>
        </w:rPr>
        <w:t>tick_of_last_flush</w:t>
      </w:r>
      <w:proofErr w:type="spellEnd"/>
      <w:r>
        <w:t xml:space="preserve"> is less than or equal to </w:t>
      </w:r>
      <w:proofErr w:type="spellStart"/>
      <w:r w:rsidRPr="000B165C">
        <w:rPr>
          <w:rFonts w:ascii="Courier" w:hAnsi="Courier"/>
          <w:sz w:val="20"/>
          <w:szCs w:val="20"/>
        </w:rPr>
        <w:t>curr_tick</w:t>
      </w:r>
      <w:proofErr w:type="spellEnd"/>
      <w:r w:rsidRPr="000B165C">
        <w:rPr>
          <w:rFonts w:ascii="Courier" w:hAnsi="Courier"/>
          <w:sz w:val="20"/>
          <w:szCs w:val="20"/>
        </w:rPr>
        <w:t xml:space="preserve"> - max_lag</w:t>
      </w:r>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proofErr w:type="spellStart"/>
      <w:r w:rsidRPr="000B165C">
        <w:rPr>
          <w:rFonts w:ascii="Courier" w:hAnsi="Courier"/>
          <w:sz w:val="20"/>
          <w:szCs w:val="20"/>
        </w:rPr>
        <w:t>tick_of_last_flush</w:t>
      </w:r>
      <w:proofErr w:type="spellEnd"/>
      <w:r>
        <w:t xml:space="preserve"> is more than </w:t>
      </w:r>
      <w:r w:rsidRPr="000B165C">
        <w:rPr>
          <w:rFonts w:ascii="Courier" w:hAnsi="Courier"/>
          <w:sz w:val="20"/>
          <w:szCs w:val="20"/>
        </w:rPr>
        <w:t>max_lag</w:t>
      </w:r>
      <w:r>
        <w:t xml:space="preserve"> ticks in the past, delete the entry from </w:t>
      </w:r>
      <w:r>
        <w:lastRenderedPageBreak/>
        <w:t>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t xml:space="preserve">Update the header, construct </w:t>
      </w:r>
      <w:proofErr w:type="spellStart"/>
      <w:r>
        <w:t>its</w:t>
      </w:r>
      <w:proofErr w:type="spellEnd"/>
      <w:r>
        <w:t xml:space="preserve">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t>Object Store Case</w:t>
      </w:r>
    </w:p>
    <w:p w14:paraId="36077217" w14:textId="56B0BAD7" w:rsidR="000405AE" w:rsidRDefault="000405AE" w:rsidP="000405AE">
      <w:r>
        <w:t>TBD</w:t>
      </w:r>
    </w:p>
    <w:p w14:paraId="7FD617FC" w14:textId="79D668F9" w:rsidR="003B7E3E" w:rsidRPr="000405AE" w:rsidRDefault="003B7E3E" w:rsidP="000405AE">
      <w:r>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6A3">
      <w:pPr>
        <w:pStyle w:val="Heading3"/>
      </w:pPr>
      <w:r>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t>Reading the Index</w:t>
      </w:r>
    </w:p>
    <w:p w14:paraId="5A3992B0" w14:textId="77777777" w:rsidR="000B165C" w:rsidRDefault="000B165C" w:rsidP="009A6D16">
      <w:r>
        <w:t xml:space="preserve">In the initial implementation, we required that the header and index fit within the first </w:t>
      </w:r>
      <w:proofErr w:type="spellStart"/>
      <w:r>
        <w:rPr>
          <w:rFonts w:ascii="Courier" w:hAnsi="Courier" w:cs="Times New Roman"/>
          <w:color w:val="00000A"/>
          <w:sz w:val="20"/>
          <w:szCs w:val="20"/>
        </w:rPr>
        <w:t>md_pages_reserved</w:t>
      </w:r>
      <w:proofErr w:type="spellEnd"/>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lastRenderedPageBreak/>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w:t>
      </w:r>
      <w:proofErr w:type="spellStart"/>
      <w:r>
        <w:t>boolean</w:t>
      </w:r>
      <w:proofErr w:type="spellEnd"/>
      <w:r>
        <w:t xml:space="preserve"> flag </w:t>
      </w:r>
      <w:proofErr w:type="spellStart"/>
      <w:r w:rsidRPr="000B165C">
        <w:rPr>
          <w:rFonts w:ascii="Courier" w:hAnsi="Courier"/>
          <w:sz w:val="20"/>
          <w:szCs w:val="20"/>
        </w:rPr>
        <w:t>header_and_index_adjacent</w:t>
      </w:r>
      <w:proofErr w:type="spellEnd"/>
      <w:r>
        <w:t xml:space="preserve"> and initialize it to TRUE.  Proceed as follows:</w:t>
      </w:r>
    </w:p>
    <w:p w14:paraId="1B007F94" w14:textId="5430F1D2" w:rsidR="000B165C" w:rsidRDefault="000B165C" w:rsidP="00527F1E">
      <w:pPr>
        <w:pStyle w:val="ListParagraph"/>
        <w:numPr>
          <w:ilvl w:val="0"/>
          <w:numId w:val="52"/>
        </w:numPr>
      </w:pPr>
      <w:r>
        <w:t xml:space="preserve">If </w:t>
      </w:r>
      <w:proofErr w:type="spellStart"/>
      <w:r w:rsidRPr="000B165C">
        <w:rPr>
          <w:rFonts w:ascii="Courier" w:hAnsi="Courier"/>
          <w:sz w:val="20"/>
          <w:szCs w:val="20"/>
        </w:rPr>
        <w:t>header_and_index_adjacent</w:t>
      </w:r>
      <w:proofErr w:type="spellEnd"/>
      <w:r>
        <w:t xml:space="preserve"> is FALSE, </w:t>
      </w:r>
      <w:proofErr w:type="spellStart"/>
      <w:r>
        <w:t>goto</w:t>
      </w:r>
      <w:proofErr w:type="spellEnd"/>
      <w:r>
        <w:t xml:space="preserve"> 7.  </w:t>
      </w:r>
    </w:p>
    <w:p w14:paraId="6BFCD6A1" w14:textId="77777777" w:rsidR="000B165C" w:rsidRDefault="000B165C" w:rsidP="00527F1E">
      <w:pPr>
        <w:pStyle w:val="ListParagraph"/>
        <w:numPr>
          <w:ilvl w:val="0"/>
          <w:numId w:val="52"/>
        </w:numPr>
      </w:pPr>
      <w:r>
        <w:t xml:space="preserve">Load the first </w:t>
      </w:r>
      <w:proofErr w:type="spellStart"/>
      <w:r w:rsidRPr="009A6D16">
        <w:rPr>
          <w:rFonts w:ascii="Courier" w:hAnsi="Courier" w:cs="Times New Roman"/>
          <w:color w:val="00000A"/>
          <w:sz w:val="20"/>
          <w:szCs w:val="20"/>
        </w:rPr>
        <w:t>md_pages_reserved</w:t>
      </w:r>
      <w:proofErr w:type="spellEnd"/>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t>If the</w:t>
      </w:r>
      <w:r w:rsidR="000B165C">
        <w:t xml:space="preserve"> metadata file header indicates that the index starts in the first byte after the header, verify that the header and index together fit in the first </w:t>
      </w:r>
      <w:proofErr w:type="spellStart"/>
      <w:r w:rsidR="000B165C">
        <w:rPr>
          <w:rFonts w:ascii="Courier" w:hAnsi="Courier" w:cs="Times New Roman"/>
          <w:color w:val="00000A"/>
          <w:sz w:val="20"/>
          <w:szCs w:val="20"/>
        </w:rPr>
        <w:t>md_pages_reserved</w:t>
      </w:r>
      <w:proofErr w:type="spellEnd"/>
      <w:r w:rsidR="000B165C">
        <w:t xml:space="preserve"> pages of the 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proofErr w:type="spellStart"/>
      <w:r w:rsidRPr="000B165C">
        <w:rPr>
          <w:rFonts w:ascii="Courier" w:hAnsi="Courier"/>
          <w:sz w:val="20"/>
          <w:szCs w:val="20"/>
        </w:rPr>
        <w:t>header_and_index_adjacent</w:t>
      </w:r>
      <w:proofErr w:type="spellEnd"/>
      <w:r>
        <w:t xml:space="preserve"> to FALSE, and </w:t>
      </w:r>
      <w:proofErr w:type="spellStart"/>
      <w:r>
        <w:t>goto</w:t>
      </w:r>
      <w:proofErr w:type="spellEnd"/>
      <w:r>
        <w:t xml:space="preserve">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w:t>
      </w:r>
      <w:proofErr w:type="spellStart"/>
      <w:r>
        <w:t>goto</w:t>
      </w:r>
      <w:proofErr w:type="spellEnd"/>
      <w:r>
        <w:t xml:space="preserve"> step 12.  If the tick number in the header is one greater than that in the index, we have a very improbable torn write – log it and return to step 2.  All other tick number mis-matches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16"/>
      </w:r>
      <w:r>
        <w:t xml:space="preserve"> bytes in the metadata file into a buffer.  Note that the remainder of the first page is un-used – although it will probably be filled with junk from the last index to fit in the first </w:t>
      </w:r>
      <w:proofErr w:type="spellStart"/>
      <w:r>
        <w:rPr>
          <w:rFonts w:ascii="Courier" w:hAnsi="Courier" w:cs="Times New Roman"/>
          <w:color w:val="00000A"/>
          <w:sz w:val="20"/>
          <w:szCs w:val="20"/>
        </w:rPr>
        <w:t>md_pages_reserved</w:t>
      </w:r>
      <w:proofErr w:type="spellEnd"/>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r w:rsidRPr="000B165C">
        <w:rPr>
          <w:rFonts w:ascii="Courier" w:hAnsi="Courier"/>
          <w:sz w:val="20"/>
          <w:szCs w:val="20"/>
        </w:rPr>
        <w:t>max_lag</w:t>
      </w:r>
      <w:r>
        <w:t xml:space="preserve"> has been exceeded during this operation. </w:t>
      </w:r>
    </w:p>
    <w:p w14:paraId="0D776C9F" w14:textId="09DB42E5" w:rsidR="000B165C" w:rsidRDefault="000B165C" w:rsidP="00527F1E">
      <w:pPr>
        <w:pStyle w:val="ListParagraph"/>
        <w:numPr>
          <w:ilvl w:val="0"/>
          <w:numId w:val="52"/>
        </w:numPr>
      </w:pPr>
      <w:r>
        <w:lastRenderedPageBreak/>
        <w:t xml:space="preserve">Verify that the tick number in the header and index match.  Abort if they do not, as this will indicate either out of order writes by the POSIX file system, a bug in VFD SWMR, or that </w:t>
      </w:r>
      <w:r w:rsidRPr="000B165C">
        <w:rPr>
          <w:rFonts w:ascii="Courier" w:hAnsi="Courier"/>
          <w:sz w:val="20"/>
          <w:szCs w:val="20"/>
        </w:rPr>
        <w:t>max_lag</w:t>
      </w:r>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t>Read attempted more than max_lag ticks after the last reference to the indicated piece of metadata in the metadata file index.</w:t>
      </w:r>
    </w:p>
    <w:p w14:paraId="75C0C30C" w14:textId="729116FF" w:rsidR="007B6846" w:rsidRDefault="007B6846" w:rsidP="009121A3">
      <w:pPr>
        <w:pStyle w:val="ListParagraph"/>
        <w:numPr>
          <w:ilvl w:val="0"/>
          <w:numId w:val="16"/>
        </w:numPr>
      </w:pPr>
      <w:r>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17"/>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lastRenderedPageBreak/>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6A3">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proofErr w:type="spellStart"/>
      <w:r>
        <w:t>page_entry_hash_table</w:t>
      </w:r>
      <w:proofErr w:type="spellEnd"/>
      <w:r>
        <w:t xml:space="preserve">. </w:t>
      </w:r>
    </w:p>
    <w:p w14:paraId="6683EB14" w14:textId="357DCD83" w:rsidR="002512FA" w:rsidRDefault="002512FA" w:rsidP="00BE3963">
      <w:r>
        <w:t>The hash function would be:</w:t>
      </w:r>
    </w:p>
    <w:p w14:paraId="01C1EDFC" w14:textId="3D22F330" w:rsidR="002512FA" w:rsidRDefault="002512FA" w:rsidP="002512FA">
      <w:pPr>
        <w:ind w:left="720"/>
      </w:pPr>
      <w:r>
        <w:t>(</w:t>
      </w:r>
      <w:proofErr w:type="spellStart"/>
      <w:r>
        <w:t>base_addr_of_MDC_entry</w:t>
      </w:r>
      <w:proofErr w:type="spellEnd"/>
      <w:r>
        <w:t xml:space="preserve"> / </w:t>
      </w:r>
      <w:proofErr w:type="spellStart"/>
      <w:r>
        <w:t>page_size</w:t>
      </w:r>
      <w:proofErr w:type="spellEnd"/>
      <w:r>
        <w:t xml:space="preserve">) % </w:t>
      </w:r>
      <w:proofErr w:type="spellStart"/>
      <w:r>
        <w:t>hash_table_size</w:t>
      </w:r>
      <w:proofErr w:type="spellEnd"/>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w:t>
      </w:r>
      <w:proofErr w:type="spellStart"/>
      <w:r>
        <w:t>page_entry_hash_table</w:t>
      </w:r>
      <w:proofErr w:type="spellEnd"/>
      <w:r>
        <w:t xml:space="preserv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6A3">
      <w:pPr>
        <w:pStyle w:val="Heading3"/>
      </w:pPr>
      <w:r>
        <w:t>Evicting Entries that M</w:t>
      </w:r>
      <w:r w:rsidR="008E1F5E">
        <w:t>ay H</w:t>
      </w:r>
      <w:r w:rsidR="00963937">
        <w:t>ave Changed</w:t>
      </w:r>
    </w:p>
    <w:p w14:paraId="572BCDC9" w14:textId="3664FEC4" w:rsidR="007A16F5" w:rsidRDefault="007A16F5" w:rsidP="00BE3963">
      <w:r>
        <w:t xml:space="preserve">Before evicting possibly changed entries in the metadata cache, we must first evict all entries in the page buffer that are referenced by new / modified index entries to avoid the possibility of messages </w:t>
      </w:r>
      <w:r>
        <w:lastRenderedPageBreak/>
        <w:t>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t>Via the tagging mechanism, determine what on disk data structure the target entry is part of, and then evict the entire structure.</w:t>
      </w:r>
    </w:p>
    <w:p w14:paraId="5E6691E4" w14:textId="6D6F5A24" w:rsidR="0060289F" w:rsidRDefault="0060289F" w:rsidP="00BE3963">
      <w:r>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6A3">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 xml:space="preserve">We could do this by decorating metadata cache entries with the checksum of the on disk image of the entry from which the entry was loaded.  Since each metadata cache entry knows its offset and length </w:t>
      </w:r>
      <w:r>
        <w:lastRenderedPageBreak/>
        <w:t>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18"/>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19"/>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lastRenderedPageBreak/>
        <w:t>Where necessary, the added functionality is discussed in greater detail in the following subsections.</w:t>
      </w:r>
    </w:p>
    <w:p w14:paraId="6AE4B0FB" w14:textId="10F4FB9D" w:rsidR="000E3826" w:rsidRDefault="000E3826" w:rsidP="004676A3">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4676A3">
      <w:pPr>
        <w:pStyle w:val="Heading3"/>
      </w:pPr>
      <w:r>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 xml:space="preserve">(page size * </w:t>
      </w:r>
      <w:proofErr w:type="spellStart"/>
      <w:r w:rsidRPr="002241A0">
        <w:rPr>
          <w:rFonts w:ascii="Courier" w:hAnsi="Courier"/>
          <w:sz w:val="20"/>
          <w:szCs w:val="20"/>
        </w:rPr>
        <w:t>pages_reserved</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header_size</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index_overhead</w:t>
      </w:r>
      <w:proofErr w:type="spellEnd"/>
      <w:r w:rsidR="008E6888">
        <w:rPr>
          <w:rStyle w:val="FootnoteReference"/>
          <w:rFonts w:ascii="Courier" w:hAnsi="Courier"/>
          <w:sz w:val="20"/>
          <w:szCs w:val="20"/>
        </w:rPr>
        <w:footnoteReference w:id="20"/>
      </w:r>
      <w:r w:rsidRPr="002241A0">
        <w:rPr>
          <w:rFonts w:ascii="Courier" w:hAnsi="Courier"/>
          <w:sz w:val="20"/>
          <w:szCs w:val="20"/>
        </w:rPr>
        <w:t xml:space="preserve">) / </w:t>
      </w:r>
      <w:proofErr w:type="spellStart"/>
      <w:r w:rsidRPr="002241A0">
        <w:rPr>
          <w:rFonts w:ascii="Courier" w:hAnsi="Courier"/>
          <w:sz w:val="20"/>
          <w:szCs w:val="20"/>
        </w:rPr>
        <w:t>index_entry_size</w:t>
      </w:r>
      <w:proofErr w:type="spellEnd"/>
    </w:p>
    <w:p w14:paraId="6D627815" w14:textId="77777777" w:rsidR="007A16F5" w:rsidRDefault="0004671C" w:rsidP="00EE73CC">
      <w:r>
        <w:t xml:space="preserve">and </w:t>
      </w:r>
      <w:proofErr w:type="gramStart"/>
      <w:r>
        <w:t>thus</w:t>
      </w:r>
      <w:proofErr w:type="gramEnd"/>
      <w:r>
        <w:t xml:space="preserve"> </w:t>
      </w:r>
      <w:r w:rsidR="00776DB5">
        <w:t xml:space="preserve">in the initial implementation, </w:t>
      </w:r>
      <w:r>
        <w:t xml:space="preserve">index arrays </w:t>
      </w:r>
      <w:r w:rsidR="007A16F5">
        <w:t>were</w:t>
      </w:r>
      <w:r>
        <w:t xml:space="preserve"> be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lastRenderedPageBreak/>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w:t>
      </w:r>
      <w:proofErr w:type="spellStart"/>
      <w:r w:rsidR="00436AF2" w:rsidRPr="002E22FD">
        <w:rPr>
          <w:rFonts w:ascii="Courier" w:hAnsi="Courier"/>
          <w:sz w:val="20"/>
          <w:szCs w:val="20"/>
        </w:rPr>
        <w:t>page_size_pt</w:t>
      </w:r>
      <w:r w:rsidR="008E6888">
        <w:rPr>
          <w:rFonts w:ascii="Courier" w:hAnsi="Courier"/>
          <w:sz w:val="20"/>
          <w:szCs w:val="20"/>
        </w:rPr>
        <w:t>r</w:t>
      </w:r>
      <w:proofErr w:type="spellEnd"/>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w:t>
      </w:r>
      <w:proofErr w:type="spellStart"/>
      <w:r w:rsidR="007D4079">
        <w:t>page_size_ptr</w:t>
      </w:r>
      <w:proofErr w:type="spellEnd"/>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spellStart"/>
      <w:proofErr w:type="gramEnd"/>
      <w:r w:rsidR="00B06A5D">
        <w:rPr>
          <w:rFonts w:ascii="Courier" w:hAnsi="Courier"/>
          <w:sz w:val="20"/>
          <w:szCs w:val="20"/>
        </w:rPr>
        <w:t>hbool_t</w:t>
      </w:r>
      <w:proofErr w:type="spellEnd"/>
      <w:r w:rsidR="00B06A5D">
        <w:rPr>
          <w:rFonts w:ascii="Courier" w:hAnsi="Courier"/>
          <w:sz w:val="20"/>
          <w:szCs w:val="20"/>
        </w:rPr>
        <w:t xml:space="preserve"> </w:t>
      </w:r>
      <w:proofErr w:type="spellStart"/>
      <w:r w:rsidR="00B06A5D">
        <w:rPr>
          <w:rFonts w:ascii="Courier" w:hAnsi="Courier"/>
          <w:sz w:val="20"/>
          <w:szCs w:val="20"/>
        </w:rPr>
        <w:t>reload_hdr_and_idx</w:t>
      </w:r>
      <w:proofErr w:type="spellEnd"/>
      <w:r w:rsidR="00B06A5D">
        <w:rPr>
          <w:rFonts w:ascii="Courier" w:hAnsi="Courier"/>
          <w:sz w:val="20"/>
          <w:szCs w:val="20"/>
        </w:rPr>
        <w:t>,</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uint64_t *</w:t>
      </w:r>
      <w:proofErr w:type="spellStart"/>
      <w:r w:rsidR="002E22FD" w:rsidRPr="002E22FD">
        <w:rPr>
          <w:rFonts w:ascii="Courier" w:hAnsi="Courier"/>
          <w:sz w:val="20"/>
          <w:szCs w:val="20"/>
        </w:rPr>
        <w:t>tick_ptr</w:t>
      </w:r>
      <w:proofErr w:type="spellEnd"/>
      <w:r w:rsidR="002E22FD" w:rsidRPr="002E22FD">
        <w:rPr>
          <w:rFonts w:ascii="Courier" w:hAnsi="Courier"/>
          <w:sz w:val="20"/>
          <w:szCs w:val="20"/>
        </w:rPr>
        <w:t xml:space="preserve">,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w:t>
      </w:r>
      <w:proofErr w:type="spellStart"/>
      <w:r w:rsidR="002E22FD" w:rsidRPr="002E22FD">
        <w:rPr>
          <w:rFonts w:ascii="Courier" w:hAnsi="Courier"/>
          <w:sz w:val="20"/>
          <w:szCs w:val="20"/>
        </w:rPr>
        <w:t>index_len_ptr</w:t>
      </w:r>
      <w:proofErr w:type="spellEnd"/>
      <w:r w:rsidR="002E22FD" w:rsidRPr="002E22FD">
        <w:rPr>
          <w:rFonts w:ascii="Courier" w:hAnsi="Courier"/>
          <w:sz w:val="20"/>
          <w:szCs w:val="20"/>
        </w:rPr>
        <w:t xml:space="preserve">,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 xml:space="preserve">struct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 xml:space="preserve">If </w:t>
      </w:r>
      <w:proofErr w:type="spellStart"/>
      <w:r>
        <w:t>reload_hdr_and_idx</w:t>
      </w:r>
      <w:proofErr w:type="spellEnd"/>
      <w:r>
        <w:t xml:space="preserve"> is FALSE, skip this step.</w:t>
      </w:r>
    </w:p>
    <w:p w14:paraId="115AB48B" w14:textId="192A6502" w:rsidR="008708E4" w:rsidRDefault="00B06A5D" w:rsidP="00527F1E">
      <w:pPr>
        <w:pStyle w:val="ListParagraph"/>
        <w:numPr>
          <w:ilvl w:val="1"/>
          <w:numId w:val="43"/>
        </w:numPr>
      </w:pPr>
      <w:r>
        <w:t xml:space="preserve">If </w:t>
      </w:r>
      <w:proofErr w:type="spellStart"/>
      <w:r>
        <w:t>reload_hdr_and_idx</w:t>
      </w:r>
      <w:proofErr w:type="spellEnd"/>
      <w:r>
        <w:t xml:space="preserve">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w:t>
      </w:r>
      <w:proofErr w:type="spellStart"/>
      <w:r w:rsidR="00B06A5D">
        <w:t>tick_ptr</w:t>
      </w:r>
      <w:proofErr w:type="spellEnd"/>
      <w:r w:rsidR="00B06A5D">
        <w:t xml:space="preserve">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w:t>
      </w:r>
      <w:proofErr w:type="spellStart"/>
      <w:r>
        <w:t>tick_ptr</w:t>
      </w:r>
      <w:proofErr w:type="spellEnd"/>
      <w:r>
        <w:t xml:space="preserve"> equal to the current tick as specified in the reader VFD’s local copy of the header.</w:t>
      </w:r>
    </w:p>
    <w:p w14:paraId="686835B8" w14:textId="0E856E80" w:rsidR="00B06A5D" w:rsidRDefault="00B06A5D" w:rsidP="00527F1E">
      <w:pPr>
        <w:pStyle w:val="ListParagraph"/>
        <w:numPr>
          <w:ilvl w:val="0"/>
          <w:numId w:val="43"/>
        </w:numPr>
      </w:pPr>
      <w:r>
        <w:t>Test to see if *</w:t>
      </w:r>
      <w:proofErr w:type="spellStart"/>
      <w:r>
        <w:t>index_len_ptr</w:t>
      </w:r>
      <w:proofErr w:type="spellEnd"/>
      <w:r>
        <w:t xml:space="preserve"> is less than the value of </w:t>
      </w:r>
      <w:r w:rsidR="008A3B68">
        <w:t xml:space="preserve">the </w:t>
      </w:r>
      <w:r>
        <w:t xml:space="preserve">Number of Entries field of the reader VFD’s local copy.  If it is, set </w:t>
      </w:r>
      <w:r w:rsidR="008708E4">
        <w:t>*</w:t>
      </w:r>
      <w:proofErr w:type="spellStart"/>
      <w:r w:rsidR="008708E4">
        <w:t>index_len_ptr</w:t>
      </w:r>
      <w:proofErr w:type="spellEnd"/>
      <w:r w:rsidR="008708E4">
        <w:t xml:space="preserve">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w:t>
      </w:r>
      <w:proofErr w:type="spellStart"/>
      <w:r>
        <w:t>index_len_ptr</w:t>
      </w:r>
      <w:proofErr w:type="spellEnd"/>
      <w:r>
        <w:t xml:space="preserve">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 xml:space="preserve">The </w:t>
      </w:r>
      <w:proofErr w:type="spellStart"/>
      <w:r>
        <w:t>reload_hdr</w:t>
      </w:r>
      <w:r w:rsidR="008A3B68">
        <w:t>_and_idx</w:t>
      </w:r>
      <w:proofErr w:type="spellEnd"/>
      <w:r w:rsidR="008A3B68">
        <w:t xml:space="preserve">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proofErr w:type="spellStart"/>
      <w:r>
        <w:lastRenderedPageBreak/>
        <w:t>h</w:t>
      </w:r>
      <w:r w:rsidRPr="002E22FD">
        <w:rPr>
          <w:rFonts w:ascii="Courier" w:hAnsi="Courier"/>
          <w:sz w:val="20"/>
          <w:szCs w:val="20"/>
        </w:rPr>
        <w:t>err_t</w:t>
      </w:r>
      <w:proofErr w:type="spellEnd"/>
      <w:r w:rsidRPr="002E22FD">
        <w:rPr>
          <w:rFonts w:ascii="Courier" w:hAnsi="Courier"/>
          <w:sz w:val="20"/>
          <w:szCs w:val="20"/>
        </w:rPr>
        <w:t xml:space="preserve">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 xml:space="preserve">uint32_t </w:t>
      </w:r>
      <w:proofErr w:type="spellStart"/>
      <w:r>
        <w:rPr>
          <w:rFonts w:ascii="Courier" w:hAnsi="Courier"/>
          <w:sz w:val="20"/>
          <w:szCs w:val="20"/>
        </w:rPr>
        <w:t>index_len</w:t>
      </w:r>
      <w:proofErr w:type="spellEnd"/>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 xml:space="preserve">struct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4676A3">
      <w:pPr>
        <w:pStyle w:val="Heading3"/>
      </w:pPr>
      <w:r>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4676A3">
      <w:pPr>
        <w:pStyle w:val="Heading3"/>
      </w:pPr>
      <w:r>
        <w:t>Deltas for NFS</w:t>
      </w:r>
    </w:p>
    <w:p w14:paraId="440F233D" w14:textId="13C7B5D4" w:rsidR="004D48DB" w:rsidRPr="004D48DB" w:rsidRDefault="004D48DB" w:rsidP="004D48DB">
      <w:r>
        <w:t>TBD</w:t>
      </w:r>
    </w:p>
    <w:p w14:paraId="3A7538B1" w14:textId="06C5087D" w:rsidR="00237A18" w:rsidRDefault="00237A18" w:rsidP="004676A3">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1"/>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4676A3">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4BD1F85F"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proofErr w:type="spellStart"/>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proofErr w:type="spellEnd"/>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proofErr w:type="spellStart"/>
      <w:r w:rsidRPr="007901AC">
        <w:rPr>
          <w:rFonts w:ascii="Courier" w:hAnsi="Courier"/>
          <w:sz w:val="20"/>
          <w:szCs w:val="20"/>
        </w:rPr>
        <w:t>tick_num</w:t>
      </w:r>
      <w:proofErr w:type="spellEnd"/>
      <w:r>
        <w:t xml:space="preserve"> to </w:t>
      </w:r>
      <w:r w:rsidR="001728B9">
        <w:rPr>
          <w:rFonts w:ascii="Courier" w:hAnsi="Courier"/>
          <w:sz w:val="20"/>
          <w:szCs w:val="20"/>
        </w:rPr>
        <w:t>1</w:t>
      </w:r>
      <w:r>
        <w:t>.</w:t>
      </w:r>
      <w:r w:rsidR="001728B9">
        <w:rPr>
          <w:rStyle w:val="FootnoteReference"/>
        </w:rPr>
        <w:footnoteReference w:id="22"/>
      </w:r>
    </w:p>
    <w:p w14:paraId="23A99132" w14:textId="3454D621" w:rsidR="007901AC" w:rsidRDefault="007901AC" w:rsidP="00527F1E">
      <w:pPr>
        <w:pStyle w:val="ListParagraph"/>
        <w:numPr>
          <w:ilvl w:val="1"/>
          <w:numId w:val="53"/>
        </w:numPr>
      </w:pPr>
      <w:r>
        <w:lastRenderedPageBreak/>
        <w:t xml:space="preserve">Set </w:t>
      </w:r>
      <w:proofErr w:type="spellStart"/>
      <w:r w:rsidRPr="007901AC">
        <w:rPr>
          <w:rFonts w:ascii="Courier" w:hAnsi="Courier"/>
          <w:sz w:val="20"/>
          <w:szCs w:val="20"/>
        </w:rPr>
        <w:t>end_of_tick</w:t>
      </w:r>
      <w:proofErr w:type="spellEnd"/>
      <w:r>
        <w:t xml:space="preserve"> to the current time plus the tick length.</w:t>
      </w:r>
    </w:p>
    <w:p w14:paraId="25F3315C" w14:textId="49B65E52" w:rsidR="0060156E" w:rsidRDefault="0060156E" w:rsidP="00527F1E">
      <w:pPr>
        <w:pStyle w:val="ListParagraph"/>
        <w:numPr>
          <w:ilvl w:val="1"/>
          <w:numId w:val="53"/>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AF39452" w14:textId="0C378F3C" w:rsidR="009121A3" w:rsidRDefault="009121A3" w:rsidP="00527F1E">
      <w:pPr>
        <w:pStyle w:val="ListParagraph"/>
        <w:numPr>
          <w:ilvl w:val="0"/>
          <w:numId w:val="53"/>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9344DE" w14:textId="327B60A6" w:rsidR="007901AC" w:rsidRDefault="007901AC" w:rsidP="00527F1E">
      <w:pPr>
        <w:pStyle w:val="ListParagraph"/>
        <w:numPr>
          <w:ilvl w:val="0"/>
          <w:numId w:val="53"/>
        </w:numPr>
      </w:pPr>
      <w:r>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4676A3">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822253"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proofErr w:type="spellStart"/>
      <w:r w:rsidR="00315FFE">
        <w:rPr>
          <w:rFonts w:ascii="Courier" w:hAnsi="Courier"/>
          <w:sz w:val="20"/>
          <w:szCs w:val="20"/>
        </w:rPr>
        <w:t>vfd_swmr</w:t>
      </w:r>
      <w:r w:rsidRPr="007901AC">
        <w:rPr>
          <w:rFonts w:ascii="Courier" w:hAnsi="Courier"/>
          <w:sz w:val="20"/>
          <w:szCs w:val="20"/>
        </w:rPr>
        <w:t>_writer</w:t>
      </w:r>
      <w:proofErr w:type="spellEnd"/>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proofErr w:type="spellStart"/>
      <w:r w:rsidRPr="007901AC">
        <w:rPr>
          <w:rFonts w:ascii="Courier" w:hAnsi="Courier"/>
          <w:sz w:val="20"/>
          <w:szCs w:val="20"/>
        </w:rPr>
        <w:t>tick_num</w:t>
      </w:r>
      <w:proofErr w:type="spellEnd"/>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015F114F" w14:textId="77777777" w:rsidR="009121A3" w:rsidRDefault="009121A3" w:rsidP="00527F1E">
      <w:pPr>
        <w:pStyle w:val="ListParagraph"/>
        <w:numPr>
          <w:ilvl w:val="1"/>
          <w:numId w:val="38"/>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8786132" w14:textId="7C790241" w:rsidR="007C661D" w:rsidRDefault="007C661D" w:rsidP="00527F1E">
      <w:pPr>
        <w:pStyle w:val="ListParagraph"/>
        <w:numPr>
          <w:ilvl w:val="0"/>
          <w:numId w:val="38"/>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lastRenderedPageBreak/>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4676A3">
      <w:pPr>
        <w:pStyle w:val="Heading3"/>
      </w:pPr>
      <w:r>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t>Metadata pages are flushed to the file as normal</w:t>
      </w:r>
      <w:r w:rsidR="00B97200">
        <w:t xml:space="preserve"> </w:t>
      </w:r>
      <w:r w:rsidR="006232C3">
        <w:t>unless they exist in the HDF5 file, but not in the metadata file.  Such entries must be held for at least max_lag tick before they are flushed so as to provide a consistent view of metadata for the VFD SWMR readers.</w:t>
      </w:r>
      <w:r w:rsidR="00D11E76">
        <w:rPr>
          <w:rStyle w:val="FootnoteReference"/>
        </w:rPr>
        <w:footnoteReference w:id="23"/>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r w:rsidR="006232C3" w:rsidRPr="006232C3">
        <w:rPr>
          <w:rFonts w:ascii="Courier" w:hAnsi="Courier"/>
          <w:sz w:val="20"/>
          <w:szCs w:val="20"/>
        </w:rPr>
        <w:t>max_lag</w:t>
      </w:r>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deallocate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lastRenderedPageBreak/>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that have been superseded more than max_lag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37D6D49" w:rsidR="00336541" w:rsidRDefault="006232C3" w:rsidP="00527F1E">
      <w:pPr>
        <w:pStyle w:val="ListParagraph"/>
        <w:numPr>
          <w:ilvl w:val="0"/>
          <w:numId w:val="41"/>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00D31AB7" w:rsidRPr="00D31AB7">
        <w:rPr>
          <w:rFonts w:ascii="Courier" w:hAnsi="Courier"/>
          <w:sz w:val="20"/>
          <w:szCs w:val="20"/>
        </w:rPr>
        <w:t>end_of_tick</w:t>
      </w:r>
      <w:proofErr w:type="spellEnd"/>
      <w:r w:rsidR="00D31AB7">
        <w:t xml:space="preserve"> and </w:t>
      </w:r>
      <w:proofErr w:type="spellStart"/>
      <w:r w:rsidR="00D31AB7" w:rsidRPr="00D31AB7">
        <w:rPr>
          <w:rFonts w:ascii="Courier" w:hAnsi="Courier"/>
          <w:sz w:val="20"/>
          <w:szCs w:val="20"/>
        </w:rPr>
        <w:t>tick_num</w:t>
      </w:r>
      <w:proofErr w:type="spellEnd"/>
      <w:r>
        <w:t xml:space="preserve"> fields, and re-insert it in the EOT queue.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4676A3">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0990F9D7" w:rsidR="00D31AB7" w:rsidRDefault="006232C3" w:rsidP="00527F1E">
      <w:pPr>
        <w:pStyle w:val="ListParagraph"/>
        <w:numPr>
          <w:ilvl w:val="0"/>
          <w:numId w:val="42"/>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Pr="00D31AB7">
        <w:rPr>
          <w:rFonts w:ascii="Courier" w:hAnsi="Courier"/>
          <w:sz w:val="20"/>
          <w:szCs w:val="20"/>
        </w:rPr>
        <w:t>end_of_tick</w:t>
      </w:r>
      <w:proofErr w:type="spellEnd"/>
      <w:r>
        <w:t xml:space="preserve"> field and set its </w:t>
      </w:r>
      <w:proofErr w:type="spellStart"/>
      <w:r w:rsidRPr="00D31AB7">
        <w:rPr>
          <w:rFonts w:ascii="Courier" w:hAnsi="Courier"/>
          <w:sz w:val="20"/>
          <w:szCs w:val="20"/>
        </w:rPr>
        <w:t>tick_num</w:t>
      </w:r>
      <w:proofErr w:type="spellEnd"/>
      <w:r>
        <w:t xml:space="preserve"> field to the value returned by the reader VFD.  Re-insert it in the EOT queue and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lastRenderedPageBreak/>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r w:rsidRPr="006232C3">
        <w:rPr>
          <w:rFonts w:ascii="Courier" w:hAnsi="Courier"/>
          <w:sz w:val="20"/>
          <w:szCs w:val="20"/>
        </w:rPr>
        <w:t>max_lag</w:t>
      </w:r>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t>Run the writer end of tick function</w:t>
      </w:r>
    </w:p>
    <w:p w14:paraId="1607A83F" w14:textId="49D24BDA" w:rsidR="006232C3" w:rsidRDefault="006232C3" w:rsidP="00527F1E">
      <w:pPr>
        <w:pStyle w:val="ListParagraph"/>
        <w:numPr>
          <w:ilvl w:val="0"/>
          <w:numId w:val="54"/>
        </w:numPr>
      </w:pPr>
      <w:proofErr w:type="spellStart"/>
      <w:r>
        <w:t>Goto</w:t>
      </w:r>
      <w:proofErr w:type="spellEnd"/>
      <w:r>
        <w:t xml:space="preserve">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24"/>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25"/>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26"/>
      </w:r>
      <w:r>
        <w:t xml:space="preserve">  </w:t>
      </w:r>
    </w:p>
    <w:p w14:paraId="475C57D9" w14:textId="3CA2F2A1" w:rsidR="003D7481" w:rsidRPr="003D7481" w:rsidRDefault="003D7481" w:rsidP="00EE74BB">
      <w:pPr>
        <w:pStyle w:val="Heading2"/>
      </w:pPr>
      <w:r>
        <w:lastRenderedPageBreak/>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t xml:space="preserve">Time of </w:t>
      </w:r>
      <w:r w:rsidR="00A5394C">
        <w:t>VFD SWMR file close (writer or reader)</w:t>
      </w:r>
    </w:p>
    <w:p w14:paraId="0B1FB970" w14:textId="2E5D014F" w:rsidR="007C30CB" w:rsidRDefault="00A5394C" w:rsidP="00CF0EBD">
      <w:r>
        <w:t>A pared down version of the log file should be available for operational use in determining a safe value for max_lag.</w:t>
      </w:r>
    </w:p>
    <w:p w14:paraId="4D9E263D" w14:textId="7D9F1D83" w:rsidR="000E3826" w:rsidRDefault="00785C35" w:rsidP="000E3826">
      <w:pPr>
        <w:pStyle w:val="Heading1"/>
      </w:pPr>
      <w:r>
        <w:t>Changes</w:t>
      </w:r>
      <w:r w:rsidR="00EE27BA">
        <w:t xml:space="preserve"> from the prototype</w:t>
      </w:r>
    </w:p>
    <w:p w14:paraId="3A8B9A93" w14:textId="3DEFFC46" w:rsidR="00785C35" w:rsidRDefault="00785C35" w:rsidP="00785C35">
      <w:r>
        <w:t>This section describes how the current implementation deviates from the descriptions in the previous sections.</w:t>
      </w:r>
    </w:p>
    <w:p w14:paraId="3AADDBA0" w14:textId="337D91F2" w:rsidR="00E911C8" w:rsidRDefault="00E911C8" w:rsidP="00E911C8">
      <w:pPr>
        <w:pStyle w:val="Heading2"/>
      </w:pPr>
      <w:r>
        <w:t>Terminology</w:t>
      </w:r>
    </w:p>
    <w:p w14:paraId="7354B492" w14:textId="05CD1092" w:rsidR="00E911C8" w:rsidRDefault="00E911C8" w:rsidP="00E911C8">
      <w:r>
        <w:t xml:space="preserve">From the perspective of the VFD SWMR reader, the content of the “metadata file” is a layer on top of the HDF5 file content that is opaque where the metadata file contains pages and transparent where pages are absent. We have taken to calling the “metadata file” the “shadow file” because its content </w:t>
      </w:r>
      <w:r w:rsidR="00275521">
        <w:t>casts a shadow on stale HDF5 content</w:t>
      </w:r>
      <w:r>
        <w:t xml:space="preserve">. </w:t>
      </w:r>
      <w:r w:rsidR="00275521">
        <w:t>Also, the shadow file may not exclusively contain metadata pages forever. The shadow file’s header and index are also known as the shadow header and shadow index.</w:t>
      </w:r>
    </w:p>
    <w:p w14:paraId="270177D9" w14:textId="789C5C68" w:rsidR="00275521" w:rsidRPr="00E911C8" w:rsidRDefault="00275521" w:rsidP="00E911C8">
      <w:r>
        <w:t>The HDF5 file and the VFD used to access it are known, respectively, as the lower file and the lower VFD.</w:t>
      </w:r>
    </w:p>
    <w:p w14:paraId="6D96987A" w14:textId="5254E6C0" w:rsidR="00785C35" w:rsidRDefault="00E911C8" w:rsidP="00785C35">
      <w:pPr>
        <w:pStyle w:val="Heading2"/>
      </w:pPr>
      <w:r>
        <w:t>Floating shadow index</w:t>
      </w:r>
    </w:p>
    <w:p w14:paraId="761DDF9A" w14:textId="77777777" w:rsidR="00C068C0" w:rsidRDefault="00E911C8" w:rsidP="00E911C8">
      <w:r>
        <w:t xml:space="preserve">In the prototype implementation, at the beginning of the shadow file was the shadow header, and </w:t>
      </w:r>
      <w:r w:rsidR="00537796">
        <w:t>the shadow header began in the first byte after the header.</w:t>
      </w:r>
      <w:r w:rsidR="00C068C0">
        <w:t xml:space="preserve"> The header and index were allocated as a unit from the shadow file. The remaining bytes of the shadow file were used by shadow pages.</w:t>
      </w:r>
    </w:p>
    <w:p w14:paraId="1E254797" w14:textId="675ECFE1" w:rsidR="00E911C8" w:rsidRDefault="00C068C0" w:rsidP="00E911C8">
      <w:r>
        <w:t xml:space="preserve">In the prototype, if the shadow index outgrew the space that was reserved for it, then the VFD SWMR writer printed a message on the standard error stream and made the application program exit.  </w:t>
      </w:r>
    </w:p>
    <w:p w14:paraId="0C52E8EC" w14:textId="77777777" w:rsidR="00D67ED3" w:rsidRDefault="00537796" w:rsidP="00E911C8">
      <w:r>
        <w:lastRenderedPageBreak/>
        <w:t xml:space="preserve">In the current implementation, </w:t>
      </w:r>
      <w:r w:rsidR="00C068C0">
        <w:t>the shadow index is allocated independently of the shadow header. The shadow header is still placed at byte 0 of the shadow file. The shadow index</w:t>
      </w:r>
      <w:r w:rsidR="00D67ED3">
        <w:t>, even in its original position, may not be adjacent to the shadow header</w:t>
      </w:r>
      <w:r w:rsidR="00FE5AD2">
        <w:t>.</w:t>
      </w:r>
    </w:p>
    <w:p w14:paraId="6DF89C9B" w14:textId="77777777" w:rsidR="00B9674E" w:rsidRDefault="00D67ED3" w:rsidP="00EE3BF8">
      <w:r>
        <w:t xml:space="preserve">So that the index can move, but a reader does not read an out-of-date, </w:t>
      </w:r>
      <w:r w:rsidR="00A97094">
        <w:t>overwritten</w:t>
      </w:r>
      <w:r>
        <w:t xml:space="preserve">, or inconsistent index, the writer </w:t>
      </w:r>
      <w:r w:rsidR="00A97094">
        <w:t>and readers follow a protocol that orders their header and index I/O.</w:t>
      </w:r>
    </w:p>
    <w:p w14:paraId="12C8B0D8" w14:textId="1BCEA92C" w:rsidR="00F87224" w:rsidRDefault="008665BC" w:rsidP="00EE3BF8">
      <w:r>
        <w:t xml:space="preserve">The protocol assumes that if </w:t>
      </w:r>
      <w:r w:rsidR="008129AC">
        <w:t>processes W and R</w:t>
      </w:r>
      <w:r>
        <w:t xml:space="preserve"> share a local file</w:t>
      </w:r>
      <w:r w:rsidR="00D7381C">
        <w:t xml:space="preserve">, </w:t>
      </w:r>
      <w:r w:rsidR="008129AC">
        <w:t xml:space="preserve">and W calls </w:t>
      </w:r>
      <w:proofErr w:type="gramStart"/>
      <w:r w:rsidR="008129AC" w:rsidRPr="001500AC">
        <w:rPr>
          <w:rStyle w:val="PlainTextChar"/>
        </w:rPr>
        <w:t>write(</w:t>
      </w:r>
      <w:proofErr w:type="gramEnd"/>
      <w:r w:rsidR="008129AC" w:rsidRPr="001500AC">
        <w:rPr>
          <w:rStyle w:val="PlainTextChar"/>
        </w:rPr>
        <w:t>2)</w:t>
      </w:r>
      <w:r w:rsidR="008129AC">
        <w:t xml:space="preserve"> twice on the shared file, then the</w:t>
      </w:r>
      <w:r w:rsidR="00D7381C">
        <w:t xml:space="preserve"> </w:t>
      </w:r>
      <w:r w:rsidR="008129AC">
        <w:t>bytes</w:t>
      </w:r>
      <w:r w:rsidR="00D7381C">
        <w:t xml:space="preserve"> of </w:t>
      </w:r>
      <w:r w:rsidR="008129AC">
        <w:t xml:space="preserve">the first </w:t>
      </w:r>
      <w:r w:rsidR="008129AC" w:rsidRPr="001500AC">
        <w:rPr>
          <w:rStyle w:val="PlainTextChar"/>
        </w:rPr>
        <w:t>write(2)</w:t>
      </w:r>
      <w:r w:rsidR="008129AC">
        <w:t xml:space="preserve"> must be visible to R no later than any bytes of the second </w:t>
      </w:r>
      <w:r w:rsidR="008129AC" w:rsidRPr="001500AC">
        <w:rPr>
          <w:rStyle w:val="PlainTextChar"/>
        </w:rPr>
        <w:t>write(2)</w:t>
      </w:r>
      <w:r w:rsidR="008129AC">
        <w:t>.</w:t>
      </w:r>
      <w:r w:rsidR="00D7381C">
        <w:t xml:space="preserve"> </w:t>
      </w:r>
      <w:r w:rsidR="008129AC">
        <w:t xml:space="preserve">We are confident that </w:t>
      </w:r>
      <w:r>
        <w:t>POSIX systems</w:t>
      </w:r>
      <w:r w:rsidR="00F87224">
        <w:t xml:space="preserve"> </w:t>
      </w:r>
      <w:r>
        <w:t xml:space="preserve">guarantee at least that much </w:t>
      </w:r>
      <w:r w:rsidR="008129AC">
        <w:t xml:space="preserve">for shared files </w:t>
      </w:r>
      <w:r>
        <w:t>on local filesystems</w:t>
      </w:r>
      <w:r w:rsidR="008129AC">
        <w:t xml:space="preserve">, even though we suspect </w:t>
      </w:r>
      <w:r w:rsidR="00F87224">
        <w:t>that readers may see “torn” writes.</w:t>
      </w:r>
      <w:r w:rsidR="00B9674E">
        <w:t xml:space="preserve"> </w:t>
      </w:r>
      <w:r w:rsidR="00F87224">
        <w:t>(In other words, writes may not be atomic, but they take effect in the order the writer process makes them. It may suffice to say they are “strictly ordered”?)</w:t>
      </w:r>
    </w:p>
    <w:p w14:paraId="0FF49544" w14:textId="7AFA3702" w:rsidR="00A97094" w:rsidRDefault="00A97094" w:rsidP="00E911C8">
      <w:r>
        <w:t xml:space="preserve">The writer always writes a new index and a new header as a pair. It writes the </w:t>
      </w:r>
      <w:r w:rsidR="00DB72AE">
        <w:t xml:space="preserve">new </w:t>
      </w:r>
      <w:r>
        <w:t xml:space="preserve">index, first. Then it </w:t>
      </w:r>
      <w:r w:rsidR="00DB72AE">
        <w:t>writes the new header to tell the location and size of the new index, and the new tick number. T</w:t>
      </w:r>
      <w:r w:rsidR="00B9674E">
        <w:t>he</w:t>
      </w:r>
      <w:r w:rsidR="00DB72AE">
        <w:t xml:space="preserve"> new tick number must be greater than any tick number written previously to the header, </w:t>
      </w:r>
      <w:r w:rsidR="00B9674E">
        <w:t xml:space="preserve">to indicate a change in the index location or content, </w:t>
      </w:r>
      <w:r w:rsidR="00DB72AE">
        <w:t>and it must match the tick number written to the new index.</w:t>
      </w:r>
    </w:p>
    <w:p w14:paraId="6BEA5303" w14:textId="57C9A43F" w:rsidR="00B9674E" w:rsidRDefault="00DB72AE" w:rsidP="00E911C8">
      <w:r>
        <w:t>The reader also reads a new index and a new header as a pair. It reads the new header, first. That tells the reader where to find the new index</w:t>
      </w:r>
      <w:r w:rsidR="00B9674E">
        <w:t>, which</w:t>
      </w:r>
      <w:r>
        <w:t xml:space="preserve"> may have moved. The header also tells the reader the new tick number. If the </w:t>
      </w:r>
      <w:r w:rsidR="008665BC">
        <w:t>reader reads the header with a tick number no greater than the last time it read the header, then there cannot be a</w:t>
      </w:r>
      <w:r w:rsidR="00B9674E">
        <w:t xml:space="preserve">ny changes in the index. </w:t>
      </w:r>
      <w:proofErr w:type="gramStart"/>
      <w:r w:rsidR="00B9674E">
        <w:t>So</w:t>
      </w:r>
      <w:proofErr w:type="gramEnd"/>
      <w:r w:rsidR="00B9674E">
        <w:t xml:space="preserve"> the reader does not read the index in that case. If the tick number in the header has decreased, then an irrecoverable error has occurred, and the reader may return an error to the application or force the application’s exit. If the tick number has increased, then the reader reads the index.</w:t>
      </w:r>
    </w:p>
    <w:p w14:paraId="2E9B3CE1" w14:textId="77777777" w:rsidR="001500AC" w:rsidRDefault="00B9674E" w:rsidP="00E911C8">
      <w:r>
        <w:t xml:space="preserve">In the time between reading the header and reading the index, the index or the header or both may have been rewritten. The reader performs a few checks to make sure that the header and index are consistent. First, it compares the tick number in the just-read index with the header read immediately prior: if there is a discrepancy, then the reader restarts the header/index load </w:t>
      </w:r>
      <w:r w:rsidR="001500AC">
        <w:t>at the first step, reading the header</w:t>
      </w:r>
      <w:r>
        <w:t>.</w:t>
      </w:r>
    </w:p>
    <w:p w14:paraId="1C1ADDE5" w14:textId="15E8BBF1" w:rsidR="001500AC" w:rsidRDefault="001500AC" w:rsidP="00E911C8">
      <w:r>
        <w:t xml:space="preserve">If the header and index tick numbers are equal, the reader has one last check to perform. To preclude the possibility that the index </w:t>
      </w:r>
      <w:r w:rsidR="00137DE2">
        <w:t xml:space="preserve">was relocated or overwritten </w:t>
      </w:r>
      <w:r>
        <w:t xml:space="preserve">between the header </w:t>
      </w:r>
      <w:proofErr w:type="gramStart"/>
      <w:r w:rsidR="00137DE2" w:rsidRPr="005B1521">
        <w:rPr>
          <w:rStyle w:val="PlainTextChar"/>
        </w:rPr>
        <w:t>read(</w:t>
      </w:r>
      <w:proofErr w:type="gramEnd"/>
      <w:r w:rsidR="00137DE2" w:rsidRPr="005B1521">
        <w:rPr>
          <w:rStyle w:val="PlainTextChar"/>
        </w:rPr>
        <w:t>2)</w:t>
      </w:r>
      <w:r w:rsidR="00137DE2">
        <w:t xml:space="preserve"> and </w:t>
      </w:r>
      <w:r w:rsidR="00B9674E">
        <w:t xml:space="preserve">the </w:t>
      </w:r>
      <w:r w:rsidR="00137DE2">
        <w:t xml:space="preserve">index </w:t>
      </w:r>
      <w:r w:rsidR="00137DE2" w:rsidRPr="00137DE2">
        <w:rPr>
          <w:rStyle w:val="PlainTextChar"/>
        </w:rPr>
        <w:t>read(2),</w:t>
      </w:r>
      <w:r w:rsidR="00137DE2">
        <w:t xml:space="preserve"> the reader</w:t>
      </w:r>
      <w:r w:rsidR="00B9674E">
        <w:t xml:space="preserve"> </w:t>
      </w:r>
      <w:r w:rsidR="00137DE2">
        <w:t>reads the header once more and compares the latest header with the previous header. If there is a difference in any header field, then the reader restarts the header/index load at the first step. If the header fields are equal, then the index has to have been read in a consistent form.</w:t>
      </w:r>
    </w:p>
    <w:p w14:paraId="0ED4B9D5" w14:textId="45DCA5BA" w:rsidR="00137DE2" w:rsidRDefault="001500AC" w:rsidP="00E911C8">
      <w:r>
        <w:t xml:space="preserve">The description of the shadow header/index load glosses over a couple of steps that are designed to ensure the integrity of the header and index. First, the header and the index both contain a checksum. Each checksum read is compared with the checksum computed and if there is a difference, the header/index load is restarted. Also, it is possible for a </w:t>
      </w:r>
      <w:proofErr w:type="gramStart"/>
      <w:r w:rsidRPr="001500AC">
        <w:rPr>
          <w:rStyle w:val="PlainTextChar"/>
        </w:rPr>
        <w:t>read(</w:t>
      </w:r>
      <w:proofErr w:type="gramEnd"/>
      <w:r w:rsidRPr="001500AC">
        <w:rPr>
          <w:rStyle w:val="PlainTextChar"/>
        </w:rPr>
        <w:t>2)</w:t>
      </w:r>
      <w:r>
        <w:t xml:space="preserve"> call to be truncated or cancelled by a signal. The reader easily detects that condition and restarts the header/index load.</w:t>
      </w:r>
    </w:p>
    <w:p w14:paraId="3CCEA04B" w14:textId="282E29D9" w:rsidR="005B1521" w:rsidRDefault="0068682D" w:rsidP="00E911C8">
      <w:r>
        <w:t xml:space="preserve">The reader implementation starts at </w:t>
      </w:r>
      <w:r w:rsidRPr="000E1AE8">
        <w:rPr>
          <w:rStyle w:val="PlainTextChar"/>
        </w:rPr>
        <w:t>H5FD__vfd_swmr_load_hdr_and_</w:t>
      </w:r>
      <w:proofErr w:type="gramStart"/>
      <w:r w:rsidRPr="000E1AE8">
        <w:rPr>
          <w:rStyle w:val="PlainTextChar"/>
        </w:rPr>
        <w:t>idx(</w:t>
      </w:r>
      <w:proofErr w:type="gramEnd"/>
      <w:r w:rsidRPr="000E1AE8">
        <w:rPr>
          <w:rStyle w:val="PlainTextChar"/>
        </w:rPr>
        <w:t>)</w:t>
      </w:r>
      <w:r w:rsidR="000E1AE8">
        <w:t xml:space="preserve">, and the writer implementation at </w:t>
      </w:r>
      <w:r w:rsidR="000E1AE8" w:rsidRPr="000E1AE8">
        <w:rPr>
          <w:rStyle w:val="PlainTextChar"/>
        </w:rPr>
        <w:t>H5F_update_vfd_swmr_metadata_file()</w:t>
      </w:r>
      <w:r w:rsidR="000E1AE8">
        <w:t>.</w:t>
      </w:r>
    </w:p>
    <w:p w14:paraId="20567297" w14:textId="79007997" w:rsidR="0074230E" w:rsidRDefault="00A25EAF" w:rsidP="00E911C8">
      <w:r>
        <w:lastRenderedPageBreak/>
        <w:t xml:space="preserve">This new I/O protocol calls for one more </w:t>
      </w:r>
      <w:proofErr w:type="gramStart"/>
      <w:r w:rsidRPr="00A25EAF">
        <w:rPr>
          <w:rStyle w:val="PlainTextChar"/>
        </w:rPr>
        <w:t>read(</w:t>
      </w:r>
      <w:proofErr w:type="gramEnd"/>
      <w:r w:rsidRPr="00A25EAF">
        <w:rPr>
          <w:rStyle w:val="PlainTextChar"/>
        </w:rPr>
        <w:t>2)</w:t>
      </w:r>
      <w:r>
        <w:t xml:space="preserve"> system call, the one that re-reads the header, than the prototype did. However, </w:t>
      </w:r>
      <w:r w:rsidR="0074230E">
        <w:t>the implementation</w:t>
      </w:r>
      <w:r>
        <w:t xml:space="preserve"> eliminate</w:t>
      </w:r>
      <w:r w:rsidR="0074230E">
        <w:t>d</w:t>
      </w:r>
      <w:r>
        <w:t xml:space="preserve"> one or two </w:t>
      </w:r>
      <w:proofErr w:type="spellStart"/>
      <w:proofErr w:type="gramStart"/>
      <w:r w:rsidRPr="00A25EAF">
        <w:rPr>
          <w:rStyle w:val="PlainTextChar"/>
        </w:rPr>
        <w:t>lstat</w:t>
      </w:r>
      <w:proofErr w:type="spellEnd"/>
      <w:r w:rsidRPr="00A25EAF">
        <w:rPr>
          <w:rStyle w:val="PlainTextChar"/>
        </w:rPr>
        <w:t>(</w:t>
      </w:r>
      <w:proofErr w:type="gramEnd"/>
      <w:r w:rsidRPr="00A25EAF">
        <w:rPr>
          <w:rStyle w:val="PlainTextChar"/>
        </w:rPr>
        <w:t>2)</w:t>
      </w:r>
      <w:r>
        <w:t xml:space="preserve"> calls from the reader. </w:t>
      </w:r>
      <w:r w:rsidR="0074230E">
        <w:t>On balance, the new protocol is probably as fast as the old, if not faster.</w:t>
      </w:r>
    </w:p>
    <w:p w14:paraId="22459CE1" w14:textId="5422B84B" w:rsidR="0074230E" w:rsidRDefault="0074230E" w:rsidP="00E911C8">
      <w:r>
        <w:t>With the new I/O protocol, the index checksum is not used for detecting “torn writes.”</w:t>
      </w:r>
    </w:p>
    <w:p w14:paraId="5BD58E9D" w14:textId="10344BFF" w:rsidR="009A4A3C" w:rsidRDefault="006C457A" w:rsidP="006C457A">
      <w:pPr>
        <w:pStyle w:val="Heading1"/>
      </w:pPr>
      <w:r>
        <w:t>Testing</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lastRenderedPageBreak/>
        <w:t>EOT Queue</w:t>
      </w:r>
    </w:p>
    <w:p w14:paraId="229725DE" w14:textId="5674EA22" w:rsidR="00015335" w:rsidRDefault="00015335" w:rsidP="00527F1E">
      <w:pPr>
        <w:pStyle w:val="ListParagraph"/>
        <w:numPr>
          <w:ilvl w:val="1"/>
          <w:numId w:val="59"/>
        </w:numPr>
      </w:pPr>
      <w:r>
        <w:t xml:space="preserve">Correct entry insertion and deletion, and update of </w:t>
      </w:r>
      <w:proofErr w:type="spellStart"/>
      <w:r w:rsidRPr="00015335">
        <w:rPr>
          <w:rFonts w:ascii="Courier" w:hAnsi="Courier"/>
          <w:sz w:val="20"/>
          <w:szCs w:val="20"/>
        </w:rPr>
        <w:t>vfd_swmr_writer</w:t>
      </w:r>
      <w:proofErr w:type="spellEnd"/>
      <w:r>
        <w:t xml:space="preserve"> and </w:t>
      </w:r>
      <w:proofErr w:type="spellStart"/>
      <w:r w:rsidRPr="00015335">
        <w:rPr>
          <w:rFonts w:ascii="Courier" w:hAnsi="Courier"/>
          <w:sz w:val="20"/>
          <w:szCs w:val="20"/>
        </w:rPr>
        <w:t>end_of_tick</w:t>
      </w:r>
      <w:proofErr w:type="spellEnd"/>
      <w:r>
        <w:t xml:space="preserve"> </w:t>
      </w:r>
      <w:proofErr w:type="spellStart"/>
      <w:r>
        <w:t>globals</w:t>
      </w:r>
      <w:proofErr w:type="spellEnd"/>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proofErr w:type="spellStart"/>
      <w:r w:rsidRPr="00EE74BB">
        <w:rPr>
          <w:rFonts w:ascii="Courier" w:hAnsi="Courier" w:cs="Times New Roman"/>
          <w:color w:val="00000A"/>
          <w:sz w:val="20"/>
          <w:szCs w:val="20"/>
        </w:rPr>
        <w:t>flush_raw_data</w:t>
      </w:r>
      <w:proofErr w:type="spellEnd"/>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lastRenderedPageBreak/>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w:t>
            </w:r>
            <w:r>
              <w:lastRenderedPageBreak/>
              <w:t xml:space="preserve">indexes when index size exceed metadata file allocated for it, and removal of entries from the metadata file index if their referents have been written to the HDF5 file and not changes for more than </w:t>
            </w:r>
            <w:r w:rsidRPr="00C769B9">
              <w:rPr>
                <w:rFonts w:ascii="Courier" w:hAnsi="Courier"/>
                <w:sz w:val="20"/>
                <w:szCs w:val="20"/>
              </w:rPr>
              <w:t>max_lag</w:t>
            </w:r>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lastRenderedPageBreak/>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bl>
    <w:p w14:paraId="586F0710" w14:textId="7F9FE550" w:rsidR="00611674" w:rsidRDefault="00611674" w:rsidP="00611674"/>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21D68" w14:textId="77777777" w:rsidR="00392AAC" w:rsidRDefault="00392AAC" w:rsidP="00611674">
      <w:r>
        <w:separator/>
      </w:r>
    </w:p>
  </w:endnote>
  <w:endnote w:type="continuationSeparator" w:id="0">
    <w:p w14:paraId="55B0AEE4" w14:textId="77777777" w:rsidR="00392AAC" w:rsidRDefault="00392AA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3FF64157" w14:textId="77777777" w:rsidR="008118D3" w:rsidRDefault="008118D3"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4</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298862EB" w14:textId="77777777" w:rsidR="008118D3" w:rsidRDefault="008118D3"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42892" w14:textId="77777777" w:rsidR="00392AAC" w:rsidRDefault="00392AAC" w:rsidP="00611674">
      <w:r>
        <w:separator/>
      </w:r>
    </w:p>
  </w:footnote>
  <w:footnote w:type="continuationSeparator" w:id="0">
    <w:p w14:paraId="0D8DBD85" w14:textId="77777777" w:rsidR="00392AAC" w:rsidRDefault="00392AAC" w:rsidP="00611674">
      <w:r>
        <w:continuationSeparator/>
      </w:r>
    </w:p>
  </w:footnote>
  <w:footnote w:id="1">
    <w:p w14:paraId="54753C80" w14:textId="6E71A2C0" w:rsidR="008118D3" w:rsidRDefault="008118D3">
      <w:pPr>
        <w:pStyle w:val="FootnoteText"/>
      </w:pPr>
      <w:r>
        <w:rPr>
          <w:rStyle w:val="FootnoteReference"/>
        </w:rPr>
        <w:footnoteRef/>
      </w:r>
      <w:r>
        <w:t xml:space="preserve"> In the POSIX case, this is simply another file, separate from the HDF5 file and referred to later in this document as the metadata file.  We use this circumlocution as matters are more complex in the NFS and object store cases.</w:t>
      </w:r>
    </w:p>
  </w:footnote>
  <w:footnote w:id="2">
    <w:p w14:paraId="6EC7FA44" w14:textId="02769550" w:rsidR="008118D3" w:rsidRDefault="008118D3">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The implementation counts API call entries and exits, and only considers initial entries and final exits of nested calls, so the above statement is true. </w:t>
      </w:r>
    </w:p>
  </w:footnote>
  <w:footnote w:id="3">
    <w:p w14:paraId="631DACD4" w14:textId="14F6CEA5" w:rsidR="008118D3" w:rsidRDefault="008118D3">
      <w:pPr>
        <w:pStyle w:val="FootnoteText"/>
      </w:pPr>
      <w:r>
        <w:rPr>
          <w:rStyle w:val="FootnoteReference"/>
        </w:rPr>
        <w:footnoteRef/>
      </w:r>
      <w:r>
        <w:t xml:space="preserve"> i.e. a tick (whatever period of time that may be) has passed since the current tick started.</w:t>
      </w:r>
    </w:p>
  </w:footnote>
  <w:footnote w:id="4">
    <w:p w14:paraId="63E0E43A" w14:textId="13D658D9" w:rsidR="008118D3" w:rsidRDefault="008118D3">
      <w:pPr>
        <w:pStyle w:val="FootnoteText"/>
      </w:pPr>
      <w:r>
        <w:rPr>
          <w:rStyle w:val="FootnoteReference"/>
        </w:rPr>
        <w:footnoteRef/>
      </w:r>
      <w:r>
        <w:t xml:space="preserve"> Strictly speaking, this violates the design objective of making SWMR transparent to all layers above the metadata cache.  </w:t>
      </w:r>
    </w:p>
  </w:footnote>
  <w:footnote w:id="5">
    <w:p w14:paraId="1E097791" w14:textId="77777777" w:rsidR="008118D3" w:rsidRDefault="008118D3"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6">
    <w:p w14:paraId="37FBC49F" w14:textId="0B354611" w:rsidR="008118D3" w:rsidRDefault="008118D3">
      <w:pPr>
        <w:pStyle w:val="FootnoteText"/>
      </w:pPr>
      <w:r>
        <w:rPr>
          <w:rStyle w:val="FootnoteReference"/>
        </w:rPr>
        <w:footnoteRef/>
      </w:r>
      <w:r>
        <w:t xml:space="preserve"> While a gap need not halt processing on the reader, if it is not filled within </w:t>
      </w:r>
      <w:r w:rsidRPr="00A40AC0">
        <w:rPr>
          <w:rStyle w:val="PlainTextChar"/>
        </w:rPr>
        <w:t>max_lag</w:t>
      </w:r>
      <w:r>
        <w:t xml:space="preserve"> ticks, the reader will likely perceive corruption in the metadata.</w:t>
      </w:r>
    </w:p>
  </w:footnote>
  <w:footnote w:id="7">
    <w:p w14:paraId="088CA5EB" w14:textId="37C48B48" w:rsidR="008118D3" w:rsidRDefault="008118D3">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8">
    <w:p w14:paraId="64903F1A" w14:textId="2ED7253F" w:rsidR="008118D3" w:rsidRDefault="008118D3">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9">
    <w:p w14:paraId="36373699" w14:textId="58D175C6" w:rsidR="008118D3" w:rsidRDefault="008118D3">
      <w:pPr>
        <w:pStyle w:val="FootnoteText"/>
      </w:pPr>
      <w:r>
        <w:rPr>
          <w:rStyle w:val="FootnoteReference"/>
        </w:rPr>
        <w:footnoteRef/>
      </w:r>
      <w:r>
        <w:t xml:space="preserve"> And one that is used in the existing SWMR implementation</w:t>
      </w:r>
    </w:p>
  </w:footnote>
  <w:footnote w:id="10">
    <w:p w14:paraId="4B5C979B" w14:textId="37C860B0" w:rsidR="008118D3" w:rsidRDefault="008118D3">
      <w:pPr>
        <w:pStyle w:val="FootnoteText"/>
      </w:pPr>
      <w:r>
        <w:rPr>
          <w:rStyle w:val="FootnoteReference"/>
        </w:rPr>
        <w:footnoteRef/>
      </w:r>
      <w:r>
        <w:t xml:space="preserve"> System resources permitting, creating a small RAM disk for the metadata file would be ideal.</w:t>
      </w:r>
    </w:p>
  </w:footnote>
  <w:footnote w:id="11">
    <w:p w14:paraId="2CC94DFE" w14:textId="6C51D915" w:rsidR="008118D3" w:rsidRDefault="008118D3">
      <w:pPr>
        <w:pStyle w:val="FootnoteText"/>
      </w:pPr>
      <w:r>
        <w:rPr>
          <w:rStyle w:val="FootnoteReference"/>
        </w:rPr>
        <w:footnoteRef/>
      </w:r>
      <w:r>
        <w:t xml:space="preserve"> In parallel HDF5,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2">
    <w:p w14:paraId="03AA52DF" w14:textId="6C0B1B60" w:rsidR="008118D3" w:rsidRDefault="008118D3">
      <w:pPr>
        <w:pStyle w:val="FootnoteText"/>
      </w:pPr>
      <w:r>
        <w:rPr>
          <w:rStyle w:val="FootnoteReference"/>
        </w:rPr>
        <w:footnoteRef/>
      </w:r>
      <w:r>
        <w:t xml:space="preserve"> Note that due to callbacks from HDF5 into the host program (e.g., via H5Literate), HDF5 may receive additional API calls before the original API call exits.  This is a problem, as we may not be in a stable state when one of the additional API calls is made.  We handle this by creating an API call depth counter, incrementing on API FUNC ENTER, decrementing on API FUNC EXIT, and only testing for end of tick when the depth counter is zero.</w:t>
      </w:r>
    </w:p>
  </w:footnote>
  <w:footnote w:id="13">
    <w:p w14:paraId="186F0F43" w14:textId="5CCC60AF" w:rsidR="008118D3" w:rsidRDefault="008118D3">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4">
    <w:p w14:paraId="63CABC01" w14:textId="158044D1" w:rsidR="008118D3" w:rsidRDefault="008118D3">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15">
    <w:p w14:paraId="1DB395E5" w14:textId="4AB7C87B" w:rsidR="008118D3" w:rsidRDefault="008118D3">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proofErr w:type="spellStart"/>
      <w:r w:rsidRPr="0006588E">
        <w:rPr>
          <w:rFonts w:ascii="Courier" w:hAnsi="Courier"/>
          <w:sz w:val="20"/>
          <w:szCs w:val="20"/>
        </w:rPr>
        <w:t>tick_of_last_flush</w:t>
      </w:r>
      <w:proofErr w:type="spellEnd"/>
      <w:r>
        <w:t xml:space="preserve"> is more than </w:t>
      </w:r>
      <w:r w:rsidRPr="0006588E">
        <w:rPr>
          <w:rFonts w:ascii="Courier" w:hAnsi="Courier"/>
          <w:sz w:val="20"/>
          <w:szCs w:val="20"/>
        </w:rPr>
        <w:t>max_lag</w:t>
      </w:r>
      <w:r>
        <w:t xml:space="preserve"> ticks in the past.</w:t>
      </w:r>
    </w:p>
  </w:footnote>
  <w:footnote w:id="16">
    <w:p w14:paraId="38508D38" w14:textId="7B26746B" w:rsidR="008118D3" w:rsidRDefault="008118D3">
      <w:pPr>
        <w:pStyle w:val="FootnoteText"/>
      </w:pPr>
      <w:r>
        <w:rPr>
          <w:rStyle w:val="FootnoteReference"/>
        </w:rPr>
        <w:footnoteRef/>
      </w:r>
      <w:r>
        <w:t xml:space="preserve"> 36 bytes at present.</w:t>
      </w:r>
    </w:p>
  </w:footnote>
  <w:footnote w:id="17">
    <w:p w14:paraId="3CB09D88" w14:textId="73710565" w:rsidR="008118D3" w:rsidRDefault="008118D3">
      <w:pPr>
        <w:pStyle w:val="FootnoteText"/>
      </w:pPr>
      <w:r>
        <w:rPr>
          <w:rStyle w:val="FootnoteReference"/>
        </w:rPr>
        <w:footnoteRef/>
      </w:r>
      <w:r>
        <w:t xml:space="preserve"> Deleted entries are not an issue, as entries are only removed from the index if they are clean, were last flushed to the HDF5 file more than </w:t>
      </w:r>
      <w:r w:rsidRPr="007A16F5">
        <w:rPr>
          <w:rFonts w:ascii="Courier" w:hAnsi="Courier"/>
          <w:sz w:val="20"/>
          <w:szCs w:val="20"/>
        </w:rPr>
        <w:t>max_lag</w:t>
      </w:r>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18">
    <w:p w14:paraId="74034CEA" w14:textId="19086FF6" w:rsidR="008118D3" w:rsidRDefault="008118D3">
      <w:pPr>
        <w:pStyle w:val="FootnoteText"/>
      </w:pPr>
      <w:r>
        <w:rPr>
          <w:rStyle w:val="FootnoteReference"/>
        </w:rPr>
        <w:footnoteRef/>
      </w:r>
      <w:r>
        <w:t xml:space="preserve"> If a positive failure is desired when the reader falls behind the writer by more than </w:t>
      </w:r>
      <w:r w:rsidRPr="00C17178">
        <w:rPr>
          <w:rFonts w:ascii="Courier" w:hAnsi="Courier"/>
          <w:sz w:val="20"/>
          <w:szCs w:val="20"/>
        </w:rPr>
        <w:t>max_lag</w:t>
      </w:r>
      <w:r>
        <w:t xml:space="preserve"> ticks, we can require the VFD SWMR reader VFD to read the tick from the metadata file header on every metadata read, and fail if the index it is using is more than </w:t>
      </w:r>
      <w:r w:rsidRPr="00C17178">
        <w:rPr>
          <w:rFonts w:ascii="Courier" w:hAnsi="Courier"/>
          <w:sz w:val="20"/>
          <w:szCs w:val="20"/>
        </w:rPr>
        <w:t>max_lag</w:t>
      </w:r>
      <w:r>
        <w:t xml:space="preserve"> ticks out of date.  Need to decide whether this is worth the overhead in at least some use cases.  If so, make it optional.</w:t>
      </w:r>
    </w:p>
  </w:footnote>
  <w:footnote w:id="19">
    <w:p w14:paraId="6E7B8568" w14:textId="1FD8C04E" w:rsidR="008118D3" w:rsidRDefault="008118D3">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0">
    <w:p w14:paraId="7ECE8705" w14:textId="17B4EE13" w:rsidR="008118D3" w:rsidRDefault="008118D3">
      <w:pPr>
        <w:pStyle w:val="FootnoteText"/>
      </w:pPr>
      <w:r>
        <w:rPr>
          <w:rStyle w:val="FootnoteReference"/>
        </w:rPr>
        <w:footnoteRef/>
      </w:r>
      <w:r>
        <w:t xml:space="preserve"> 20 bytes in the index format given above.</w:t>
      </w:r>
    </w:p>
  </w:footnote>
  <w:footnote w:id="21">
    <w:p w14:paraId="4363474A" w14:textId="7520DB90" w:rsidR="008118D3" w:rsidRDefault="008118D3">
      <w:pPr>
        <w:pStyle w:val="FootnoteText"/>
      </w:pPr>
      <w:r>
        <w:rPr>
          <w:rStyle w:val="FootnoteReference"/>
        </w:rPr>
        <w:footnoteRef/>
      </w:r>
      <w:r>
        <w:t xml:space="preserve"> With the exception of the metadata page / multi-page entry writes that must be delayed to avoid message from the future bugs. </w:t>
      </w:r>
    </w:p>
  </w:footnote>
  <w:footnote w:id="22">
    <w:p w14:paraId="1CD6C7F3" w14:textId="2AA8CD9C" w:rsidR="008118D3" w:rsidRDefault="008118D3">
      <w:pPr>
        <w:pStyle w:val="FootnoteText"/>
      </w:pPr>
      <w:r>
        <w:rPr>
          <w:rStyle w:val="FootnoteReference"/>
        </w:rPr>
        <w:footnoteRef/>
      </w:r>
      <w:r>
        <w:t xml:space="preserve"> Tick 0 is reserved for use as a canonical invalid value.  In pages in the page buffer, a value of zero in the </w:t>
      </w:r>
      <w:proofErr w:type="spellStart"/>
      <w:r w:rsidRPr="009121A3">
        <w:rPr>
          <w:rFonts w:ascii="Courier" w:hAnsi="Courier"/>
          <w:sz w:val="20"/>
          <w:szCs w:val="20"/>
        </w:rPr>
        <w:t>delay_write_until</w:t>
      </w:r>
      <w:proofErr w:type="spellEnd"/>
      <w:r>
        <w:t xml:space="preserve"> field is used to indicate that the page (or multi-page metadata entry) may be written immediately.</w:t>
      </w:r>
    </w:p>
  </w:footnote>
  <w:footnote w:id="23">
    <w:p w14:paraId="278A1311" w14:textId="56AB898F" w:rsidR="008118D3" w:rsidRDefault="008118D3">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max_lag ticks.</w:t>
      </w:r>
    </w:p>
  </w:footnote>
  <w:footnote w:id="24">
    <w:p w14:paraId="66FFFA6F" w14:textId="5A27E6D3" w:rsidR="008118D3" w:rsidRDefault="008118D3">
      <w:pPr>
        <w:pStyle w:val="FootnoteText"/>
      </w:pPr>
      <w:r>
        <w:rPr>
          <w:rStyle w:val="FootnoteReference"/>
        </w:rPr>
        <w:footnoteRef/>
      </w:r>
      <w:r>
        <w:t xml:space="preserve"> Here, unlink refers to the UNIX system call of the same name.</w:t>
      </w:r>
    </w:p>
  </w:footnote>
  <w:footnote w:id="25">
    <w:p w14:paraId="31CFE387" w14:textId="453B69E8" w:rsidR="008118D3" w:rsidRDefault="008118D3">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26">
    <w:p w14:paraId="445C245D" w14:textId="2BC6D704" w:rsidR="008118D3" w:rsidRDefault="008118D3">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1EDE" w14:textId="5FE57A5C" w:rsidR="008118D3" w:rsidRDefault="008118D3" w:rsidP="00611674">
    <w:pPr>
      <w:pStyle w:val="THGHeader2"/>
    </w:pPr>
    <w:r>
      <w:t>January 7, 2020</w:t>
    </w:r>
    <w:r>
      <w:ptab w:relativeTo="margin" w:alignment="center" w:leader="none"/>
    </w:r>
    <w:r>
      <w:ptab w:relativeTo="margin" w:alignment="right" w:leader="none"/>
    </w:r>
    <w:r>
      <w:t>RFC THG 2018-06-</w:t>
    </w:r>
    <w:proofErr w:type="gramStart"/>
    <w:r>
      <w:t>10.v</w:t>
    </w:r>
    <w:proofErr w:type="gramEnd"/>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59A3" w14:textId="4ECEFFEA" w:rsidR="008118D3" w:rsidRPr="006D4EA4" w:rsidRDefault="008118D3" w:rsidP="00611674">
    <w:pPr>
      <w:pStyle w:val="THGHeader"/>
    </w:pPr>
    <w:r>
      <w:t>September 2, 2019</w:t>
    </w:r>
    <w:r>
      <w:ptab w:relativeTo="margin" w:alignment="center" w:leader="none"/>
    </w:r>
    <w:r>
      <w:ptab w:relativeTo="margin" w:alignment="right" w:leader="none"/>
    </w:r>
    <w:r>
      <w:t>RFC THG 2018-06-10.v3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BA5294D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140461E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D742BC0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73E43B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91A68"/>
    <w:multiLevelType w:val="multilevel"/>
    <w:tmpl w:val="F20086D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9D5D41"/>
    <w:multiLevelType w:val="hybridMultilevel"/>
    <w:tmpl w:val="7E96B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4"/>
  </w:num>
  <w:num w:numId="3">
    <w:abstractNumId w:val="2"/>
  </w:num>
  <w:num w:numId="4">
    <w:abstractNumId w:val="1"/>
  </w:num>
  <w:num w:numId="5">
    <w:abstractNumId w:val="0"/>
  </w:num>
  <w:num w:numId="6">
    <w:abstractNumId w:val="26"/>
  </w:num>
  <w:num w:numId="7">
    <w:abstractNumId w:val="7"/>
  </w:num>
  <w:num w:numId="8">
    <w:abstractNumId w:val="8"/>
  </w:num>
  <w:num w:numId="9">
    <w:abstractNumId w:val="20"/>
  </w:num>
  <w:num w:numId="10">
    <w:abstractNumId w:val="21"/>
  </w:num>
  <w:num w:numId="11">
    <w:abstractNumId w:val="56"/>
  </w:num>
  <w:num w:numId="12">
    <w:abstractNumId w:val="40"/>
  </w:num>
  <w:num w:numId="13">
    <w:abstractNumId w:val="30"/>
  </w:num>
  <w:num w:numId="14">
    <w:abstractNumId w:val="27"/>
  </w:num>
  <w:num w:numId="15">
    <w:abstractNumId w:val="44"/>
  </w:num>
  <w:num w:numId="16">
    <w:abstractNumId w:val="36"/>
  </w:num>
  <w:num w:numId="17">
    <w:abstractNumId w:val="62"/>
  </w:num>
  <w:num w:numId="18">
    <w:abstractNumId w:val="10"/>
  </w:num>
  <w:num w:numId="19">
    <w:abstractNumId w:val="12"/>
  </w:num>
  <w:num w:numId="20">
    <w:abstractNumId w:val="25"/>
  </w:num>
  <w:num w:numId="21">
    <w:abstractNumId w:val="16"/>
  </w:num>
  <w:num w:numId="22">
    <w:abstractNumId w:val="49"/>
  </w:num>
  <w:num w:numId="23">
    <w:abstractNumId w:val="24"/>
  </w:num>
  <w:num w:numId="24">
    <w:abstractNumId w:val="47"/>
  </w:num>
  <w:num w:numId="25">
    <w:abstractNumId w:val="23"/>
  </w:num>
  <w:num w:numId="26">
    <w:abstractNumId w:val="48"/>
  </w:num>
  <w:num w:numId="27">
    <w:abstractNumId w:val="15"/>
  </w:num>
  <w:num w:numId="28">
    <w:abstractNumId w:val="29"/>
  </w:num>
  <w:num w:numId="29">
    <w:abstractNumId w:val="53"/>
  </w:num>
  <w:num w:numId="30">
    <w:abstractNumId w:val="39"/>
  </w:num>
  <w:num w:numId="31">
    <w:abstractNumId w:val="45"/>
  </w:num>
  <w:num w:numId="32">
    <w:abstractNumId w:val="35"/>
  </w:num>
  <w:num w:numId="33">
    <w:abstractNumId w:val="38"/>
  </w:num>
  <w:num w:numId="34">
    <w:abstractNumId w:val="64"/>
  </w:num>
  <w:num w:numId="35">
    <w:abstractNumId w:val="46"/>
  </w:num>
  <w:num w:numId="36">
    <w:abstractNumId w:val="13"/>
  </w:num>
  <w:num w:numId="37">
    <w:abstractNumId w:val="52"/>
  </w:num>
  <w:num w:numId="38">
    <w:abstractNumId w:val="34"/>
  </w:num>
  <w:num w:numId="39">
    <w:abstractNumId w:val="18"/>
  </w:num>
  <w:num w:numId="40">
    <w:abstractNumId w:val="58"/>
  </w:num>
  <w:num w:numId="41">
    <w:abstractNumId w:val="55"/>
  </w:num>
  <w:num w:numId="42">
    <w:abstractNumId w:val="42"/>
  </w:num>
  <w:num w:numId="43">
    <w:abstractNumId w:val="61"/>
  </w:num>
  <w:num w:numId="44">
    <w:abstractNumId w:val="22"/>
  </w:num>
  <w:num w:numId="45">
    <w:abstractNumId w:val="63"/>
  </w:num>
  <w:num w:numId="46">
    <w:abstractNumId w:val="50"/>
  </w:num>
  <w:num w:numId="47">
    <w:abstractNumId w:val="41"/>
  </w:num>
  <w:num w:numId="48">
    <w:abstractNumId w:val="33"/>
  </w:num>
  <w:num w:numId="49">
    <w:abstractNumId w:val="14"/>
  </w:num>
  <w:num w:numId="50">
    <w:abstractNumId w:val="51"/>
  </w:num>
  <w:num w:numId="51">
    <w:abstractNumId w:val="19"/>
  </w:num>
  <w:num w:numId="52">
    <w:abstractNumId w:val="9"/>
  </w:num>
  <w:num w:numId="53">
    <w:abstractNumId w:val="57"/>
  </w:num>
  <w:num w:numId="54">
    <w:abstractNumId w:val="28"/>
  </w:num>
  <w:num w:numId="55">
    <w:abstractNumId w:val="31"/>
  </w:num>
  <w:num w:numId="56">
    <w:abstractNumId w:val="32"/>
  </w:num>
  <w:num w:numId="57">
    <w:abstractNumId w:val="60"/>
  </w:num>
  <w:num w:numId="58">
    <w:abstractNumId w:val="17"/>
  </w:num>
  <w:num w:numId="59">
    <w:abstractNumId w:val="59"/>
  </w:num>
  <w:num w:numId="60">
    <w:abstractNumId w:val="43"/>
  </w:num>
  <w:num w:numId="61">
    <w:abstractNumId w:val="3"/>
  </w:num>
  <w:num w:numId="62">
    <w:abstractNumId w:val="4"/>
  </w:num>
  <w:num w:numId="63">
    <w:abstractNumId w:val="5"/>
  </w:num>
  <w:num w:numId="64">
    <w:abstractNumId w:val="6"/>
  </w:num>
  <w:num w:numId="65">
    <w:abstractNumId w:val="3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B8"/>
    <w:rsid w:val="00004BDB"/>
    <w:rsid w:val="00004D06"/>
    <w:rsid w:val="000059F4"/>
    <w:rsid w:val="00011733"/>
    <w:rsid w:val="000139AA"/>
    <w:rsid w:val="00014AA9"/>
    <w:rsid w:val="00015335"/>
    <w:rsid w:val="0001772D"/>
    <w:rsid w:val="00022A0A"/>
    <w:rsid w:val="0003105D"/>
    <w:rsid w:val="0003314A"/>
    <w:rsid w:val="00034CAC"/>
    <w:rsid w:val="000405AE"/>
    <w:rsid w:val="0004199B"/>
    <w:rsid w:val="00043650"/>
    <w:rsid w:val="0004671C"/>
    <w:rsid w:val="000530A7"/>
    <w:rsid w:val="00053C0E"/>
    <w:rsid w:val="000560F7"/>
    <w:rsid w:val="000654A8"/>
    <w:rsid w:val="0006588E"/>
    <w:rsid w:val="00070D0F"/>
    <w:rsid w:val="00075E7A"/>
    <w:rsid w:val="000860C4"/>
    <w:rsid w:val="00086EAF"/>
    <w:rsid w:val="00087B08"/>
    <w:rsid w:val="00092A65"/>
    <w:rsid w:val="000A2AF5"/>
    <w:rsid w:val="000A348A"/>
    <w:rsid w:val="000A5218"/>
    <w:rsid w:val="000A7D54"/>
    <w:rsid w:val="000B165C"/>
    <w:rsid w:val="000B5147"/>
    <w:rsid w:val="000B73C4"/>
    <w:rsid w:val="000B786E"/>
    <w:rsid w:val="000C27D3"/>
    <w:rsid w:val="000C3494"/>
    <w:rsid w:val="000D26CE"/>
    <w:rsid w:val="000D35E5"/>
    <w:rsid w:val="000D74C3"/>
    <w:rsid w:val="000D7987"/>
    <w:rsid w:val="000E073C"/>
    <w:rsid w:val="000E1AE8"/>
    <w:rsid w:val="000E3826"/>
    <w:rsid w:val="000F290D"/>
    <w:rsid w:val="000F356C"/>
    <w:rsid w:val="000F465D"/>
    <w:rsid w:val="000F51C9"/>
    <w:rsid w:val="000F7067"/>
    <w:rsid w:val="001075FF"/>
    <w:rsid w:val="001155C2"/>
    <w:rsid w:val="00117651"/>
    <w:rsid w:val="001244A5"/>
    <w:rsid w:val="00124EDA"/>
    <w:rsid w:val="0012606A"/>
    <w:rsid w:val="00127131"/>
    <w:rsid w:val="00134400"/>
    <w:rsid w:val="001348E6"/>
    <w:rsid w:val="00137DE2"/>
    <w:rsid w:val="00140648"/>
    <w:rsid w:val="001425D7"/>
    <w:rsid w:val="00142AF2"/>
    <w:rsid w:val="00146C0F"/>
    <w:rsid w:val="001500AC"/>
    <w:rsid w:val="00151C36"/>
    <w:rsid w:val="00152CE7"/>
    <w:rsid w:val="00160EB4"/>
    <w:rsid w:val="0016167C"/>
    <w:rsid w:val="001630E4"/>
    <w:rsid w:val="0017245A"/>
    <w:rsid w:val="001728B9"/>
    <w:rsid w:val="001740D5"/>
    <w:rsid w:val="0017642D"/>
    <w:rsid w:val="0018451E"/>
    <w:rsid w:val="00190130"/>
    <w:rsid w:val="0019445E"/>
    <w:rsid w:val="00197296"/>
    <w:rsid w:val="00197B96"/>
    <w:rsid w:val="001A2937"/>
    <w:rsid w:val="001A5883"/>
    <w:rsid w:val="001A5F26"/>
    <w:rsid w:val="001A62BC"/>
    <w:rsid w:val="001B2DB9"/>
    <w:rsid w:val="001B718F"/>
    <w:rsid w:val="001C149E"/>
    <w:rsid w:val="001C4FE1"/>
    <w:rsid w:val="001C7ADB"/>
    <w:rsid w:val="001D11AE"/>
    <w:rsid w:val="001D4D9B"/>
    <w:rsid w:val="001D7FBC"/>
    <w:rsid w:val="001E17F8"/>
    <w:rsid w:val="001E3796"/>
    <w:rsid w:val="001E4684"/>
    <w:rsid w:val="001E7771"/>
    <w:rsid w:val="001F3595"/>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1B93"/>
    <w:rsid w:val="00243F0A"/>
    <w:rsid w:val="002443C0"/>
    <w:rsid w:val="002512FA"/>
    <w:rsid w:val="00257E7E"/>
    <w:rsid w:val="00271A1F"/>
    <w:rsid w:val="002724C8"/>
    <w:rsid w:val="0027498B"/>
    <w:rsid w:val="00275521"/>
    <w:rsid w:val="00277D83"/>
    <w:rsid w:val="0028442E"/>
    <w:rsid w:val="00290E5F"/>
    <w:rsid w:val="002A0F93"/>
    <w:rsid w:val="002A3A5D"/>
    <w:rsid w:val="002A63B2"/>
    <w:rsid w:val="002B4E0B"/>
    <w:rsid w:val="002B573C"/>
    <w:rsid w:val="002B5A37"/>
    <w:rsid w:val="002B5ABC"/>
    <w:rsid w:val="002B5F99"/>
    <w:rsid w:val="002B779A"/>
    <w:rsid w:val="002C0978"/>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1314"/>
    <w:rsid w:val="0035308D"/>
    <w:rsid w:val="003626D5"/>
    <w:rsid w:val="00363064"/>
    <w:rsid w:val="0036400D"/>
    <w:rsid w:val="00367BEC"/>
    <w:rsid w:val="0037102E"/>
    <w:rsid w:val="00371278"/>
    <w:rsid w:val="00386B2E"/>
    <w:rsid w:val="00392A1E"/>
    <w:rsid w:val="00392AAC"/>
    <w:rsid w:val="00394450"/>
    <w:rsid w:val="003958B1"/>
    <w:rsid w:val="00395BB5"/>
    <w:rsid w:val="003976DC"/>
    <w:rsid w:val="003A152E"/>
    <w:rsid w:val="003A6885"/>
    <w:rsid w:val="003B04E7"/>
    <w:rsid w:val="003B5D4F"/>
    <w:rsid w:val="003B701C"/>
    <w:rsid w:val="003B7E3E"/>
    <w:rsid w:val="003C1CCC"/>
    <w:rsid w:val="003C2D08"/>
    <w:rsid w:val="003D2545"/>
    <w:rsid w:val="003D7481"/>
    <w:rsid w:val="003E0AD5"/>
    <w:rsid w:val="003E6890"/>
    <w:rsid w:val="003E781C"/>
    <w:rsid w:val="003F20D8"/>
    <w:rsid w:val="003F4121"/>
    <w:rsid w:val="003F50DA"/>
    <w:rsid w:val="003F58F3"/>
    <w:rsid w:val="003F7428"/>
    <w:rsid w:val="004042F3"/>
    <w:rsid w:val="00410580"/>
    <w:rsid w:val="00415D33"/>
    <w:rsid w:val="0043621F"/>
    <w:rsid w:val="00436AF2"/>
    <w:rsid w:val="00436B85"/>
    <w:rsid w:val="004440B4"/>
    <w:rsid w:val="00445D64"/>
    <w:rsid w:val="0044775D"/>
    <w:rsid w:val="00457849"/>
    <w:rsid w:val="00457E83"/>
    <w:rsid w:val="00461E58"/>
    <w:rsid w:val="0046464C"/>
    <w:rsid w:val="004653D8"/>
    <w:rsid w:val="00467009"/>
    <w:rsid w:val="00467174"/>
    <w:rsid w:val="004676A3"/>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A6A51"/>
    <w:rsid w:val="004B0252"/>
    <w:rsid w:val="004B05F9"/>
    <w:rsid w:val="004B1216"/>
    <w:rsid w:val="004B35DE"/>
    <w:rsid w:val="004B7364"/>
    <w:rsid w:val="004C2C43"/>
    <w:rsid w:val="004C5DC4"/>
    <w:rsid w:val="004C741A"/>
    <w:rsid w:val="004D2C4E"/>
    <w:rsid w:val="004D48DB"/>
    <w:rsid w:val="004D534D"/>
    <w:rsid w:val="004D621E"/>
    <w:rsid w:val="004E3383"/>
    <w:rsid w:val="004F1C8D"/>
    <w:rsid w:val="00501478"/>
    <w:rsid w:val="005066AC"/>
    <w:rsid w:val="00507FC6"/>
    <w:rsid w:val="00521580"/>
    <w:rsid w:val="00522368"/>
    <w:rsid w:val="00527F1E"/>
    <w:rsid w:val="005343A5"/>
    <w:rsid w:val="00537796"/>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B1521"/>
    <w:rsid w:val="005C185F"/>
    <w:rsid w:val="005C51B4"/>
    <w:rsid w:val="005C5567"/>
    <w:rsid w:val="005C5A10"/>
    <w:rsid w:val="005D1755"/>
    <w:rsid w:val="005D52C6"/>
    <w:rsid w:val="005D657E"/>
    <w:rsid w:val="005E27A8"/>
    <w:rsid w:val="005F0F25"/>
    <w:rsid w:val="0060156E"/>
    <w:rsid w:val="00601B68"/>
    <w:rsid w:val="00601C6F"/>
    <w:rsid w:val="0060289F"/>
    <w:rsid w:val="00605B03"/>
    <w:rsid w:val="0060663C"/>
    <w:rsid w:val="00611674"/>
    <w:rsid w:val="0061244A"/>
    <w:rsid w:val="006134A0"/>
    <w:rsid w:val="00613A3E"/>
    <w:rsid w:val="00613F9A"/>
    <w:rsid w:val="006164A5"/>
    <w:rsid w:val="00620424"/>
    <w:rsid w:val="006207DE"/>
    <w:rsid w:val="006218A2"/>
    <w:rsid w:val="00622EBD"/>
    <w:rsid w:val="006230CD"/>
    <w:rsid w:val="006232C3"/>
    <w:rsid w:val="006244B3"/>
    <w:rsid w:val="006314E0"/>
    <w:rsid w:val="00631AE1"/>
    <w:rsid w:val="006320E0"/>
    <w:rsid w:val="00640E93"/>
    <w:rsid w:val="006434E3"/>
    <w:rsid w:val="00645F90"/>
    <w:rsid w:val="006461B8"/>
    <w:rsid w:val="00647751"/>
    <w:rsid w:val="0065203B"/>
    <w:rsid w:val="00657E2D"/>
    <w:rsid w:val="006635E1"/>
    <w:rsid w:val="00666F45"/>
    <w:rsid w:val="00671211"/>
    <w:rsid w:val="00672889"/>
    <w:rsid w:val="00673030"/>
    <w:rsid w:val="0068408F"/>
    <w:rsid w:val="00684E51"/>
    <w:rsid w:val="0068682D"/>
    <w:rsid w:val="00696B02"/>
    <w:rsid w:val="006979DB"/>
    <w:rsid w:val="006A7CEF"/>
    <w:rsid w:val="006B528A"/>
    <w:rsid w:val="006C1F95"/>
    <w:rsid w:val="006C3861"/>
    <w:rsid w:val="006C457A"/>
    <w:rsid w:val="006D2E61"/>
    <w:rsid w:val="006E0A1A"/>
    <w:rsid w:val="006E16DB"/>
    <w:rsid w:val="006F435B"/>
    <w:rsid w:val="00707B77"/>
    <w:rsid w:val="00722AC6"/>
    <w:rsid w:val="0072307C"/>
    <w:rsid w:val="00730A5D"/>
    <w:rsid w:val="00732024"/>
    <w:rsid w:val="00732D87"/>
    <w:rsid w:val="00733BBA"/>
    <w:rsid w:val="0074230E"/>
    <w:rsid w:val="007450B3"/>
    <w:rsid w:val="00745335"/>
    <w:rsid w:val="007575CA"/>
    <w:rsid w:val="00766C63"/>
    <w:rsid w:val="0077165B"/>
    <w:rsid w:val="007722D2"/>
    <w:rsid w:val="00776DB5"/>
    <w:rsid w:val="00782C1B"/>
    <w:rsid w:val="007830CF"/>
    <w:rsid w:val="00785833"/>
    <w:rsid w:val="00785C35"/>
    <w:rsid w:val="00787E8D"/>
    <w:rsid w:val="007901AC"/>
    <w:rsid w:val="00792459"/>
    <w:rsid w:val="00796F00"/>
    <w:rsid w:val="007A07D8"/>
    <w:rsid w:val="007A0A46"/>
    <w:rsid w:val="007A16F5"/>
    <w:rsid w:val="007A31A5"/>
    <w:rsid w:val="007B679D"/>
    <w:rsid w:val="007B6846"/>
    <w:rsid w:val="007C0D67"/>
    <w:rsid w:val="007C0F69"/>
    <w:rsid w:val="007C18E9"/>
    <w:rsid w:val="007C1AE8"/>
    <w:rsid w:val="007C30CB"/>
    <w:rsid w:val="007C661D"/>
    <w:rsid w:val="007C6EAF"/>
    <w:rsid w:val="007D16AB"/>
    <w:rsid w:val="007D2834"/>
    <w:rsid w:val="007D3D18"/>
    <w:rsid w:val="007D4079"/>
    <w:rsid w:val="007E18B2"/>
    <w:rsid w:val="007E661B"/>
    <w:rsid w:val="007F176B"/>
    <w:rsid w:val="007F428A"/>
    <w:rsid w:val="007F73C2"/>
    <w:rsid w:val="0080077D"/>
    <w:rsid w:val="00802F2B"/>
    <w:rsid w:val="008040DA"/>
    <w:rsid w:val="00804D2E"/>
    <w:rsid w:val="0080791E"/>
    <w:rsid w:val="008118D3"/>
    <w:rsid w:val="008129AC"/>
    <w:rsid w:val="00812FAA"/>
    <w:rsid w:val="0081750C"/>
    <w:rsid w:val="00817A2F"/>
    <w:rsid w:val="00830B4C"/>
    <w:rsid w:val="008329DF"/>
    <w:rsid w:val="00833C24"/>
    <w:rsid w:val="0084734A"/>
    <w:rsid w:val="00850693"/>
    <w:rsid w:val="00850BCB"/>
    <w:rsid w:val="0085152F"/>
    <w:rsid w:val="008515B7"/>
    <w:rsid w:val="008520AA"/>
    <w:rsid w:val="00856BDF"/>
    <w:rsid w:val="00860CCA"/>
    <w:rsid w:val="00860D91"/>
    <w:rsid w:val="008665BC"/>
    <w:rsid w:val="008708E4"/>
    <w:rsid w:val="00883AD5"/>
    <w:rsid w:val="00884A93"/>
    <w:rsid w:val="00887CEF"/>
    <w:rsid w:val="008928A8"/>
    <w:rsid w:val="008979C3"/>
    <w:rsid w:val="008A3B68"/>
    <w:rsid w:val="008A6E9D"/>
    <w:rsid w:val="008A6FFB"/>
    <w:rsid w:val="008B1CBB"/>
    <w:rsid w:val="008B1F4B"/>
    <w:rsid w:val="008B63BC"/>
    <w:rsid w:val="008C404B"/>
    <w:rsid w:val="008C6BE3"/>
    <w:rsid w:val="008D0D20"/>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3EC2"/>
    <w:rsid w:val="00915C46"/>
    <w:rsid w:val="009161FA"/>
    <w:rsid w:val="00923780"/>
    <w:rsid w:val="00926C65"/>
    <w:rsid w:val="00935F57"/>
    <w:rsid w:val="009456E3"/>
    <w:rsid w:val="00950B9B"/>
    <w:rsid w:val="00950F75"/>
    <w:rsid w:val="00957BF4"/>
    <w:rsid w:val="0096156B"/>
    <w:rsid w:val="0096316E"/>
    <w:rsid w:val="00963937"/>
    <w:rsid w:val="00982250"/>
    <w:rsid w:val="00990931"/>
    <w:rsid w:val="00990BA5"/>
    <w:rsid w:val="009944DF"/>
    <w:rsid w:val="009A4A3C"/>
    <w:rsid w:val="009A6042"/>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5EAF"/>
    <w:rsid w:val="00A26713"/>
    <w:rsid w:val="00A26B4F"/>
    <w:rsid w:val="00A26FBD"/>
    <w:rsid w:val="00A33267"/>
    <w:rsid w:val="00A3349C"/>
    <w:rsid w:val="00A40AC0"/>
    <w:rsid w:val="00A43B2A"/>
    <w:rsid w:val="00A44D0E"/>
    <w:rsid w:val="00A52C2E"/>
    <w:rsid w:val="00A5394C"/>
    <w:rsid w:val="00A64F69"/>
    <w:rsid w:val="00A72883"/>
    <w:rsid w:val="00A73312"/>
    <w:rsid w:val="00A8022D"/>
    <w:rsid w:val="00A97094"/>
    <w:rsid w:val="00AA0AAD"/>
    <w:rsid w:val="00AA16E1"/>
    <w:rsid w:val="00AB7816"/>
    <w:rsid w:val="00AC1713"/>
    <w:rsid w:val="00AC2716"/>
    <w:rsid w:val="00AC6390"/>
    <w:rsid w:val="00AE55AD"/>
    <w:rsid w:val="00AF0199"/>
    <w:rsid w:val="00AF56A8"/>
    <w:rsid w:val="00B009B4"/>
    <w:rsid w:val="00B046D0"/>
    <w:rsid w:val="00B05A12"/>
    <w:rsid w:val="00B05F0D"/>
    <w:rsid w:val="00B06A5D"/>
    <w:rsid w:val="00B07AC1"/>
    <w:rsid w:val="00B20525"/>
    <w:rsid w:val="00B2134F"/>
    <w:rsid w:val="00B2282B"/>
    <w:rsid w:val="00B22A36"/>
    <w:rsid w:val="00B23F90"/>
    <w:rsid w:val="00B2563C"/>
    <w:rsid w:val="00B265C5"/>
    <w:rsid w:val="00B26F61"/>
    <w:rsid w:val="00B303FC"/>
    <w:rsid w:val="00B327F1"/>
    <w:rsid w:val="00B32B95"/>
    <w:rsid w:val="00B3310E"/>
    <w:rsid w:val="00B347AA"/>
    <w:rsid w:val="00B37806"/>
    <w:rsid w:val="00B450AC"/>
    <w:rsid w:val="00B45988"/>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674E"/>
    <w:rsid w:val="00B97200"/>
    <w:rsid w:val="00BB3752"/>
    <w:rsid w:val="00BB764F"/>
    <w:rsid w:val="00BC1C58"/>
    <w:rsid w:val="00BC67F7"/>
    <w:rsid w:val="00BD0726"/>
    <w:rsid w:val="00BD2589"/>
    <w:rsid w:val="00BE1652"/>
    <w:rsid w:val="00BE1DB5"/>
    <w:rsid w:val="00BE2904"/>
    <w:rsid w:val="00BE3963"/>
    <w:rsid w:val="00BE3AF8"/>
    <w:rsid w:val="00BF025D"/>
    <w:rsid w:val="00C034A1"/>
    <w:rsid w:val="00C068C0"/>
    <w:rsid w:val="00C108D9"/>
    <w:rsid w:val="00C124F6"/>
    <w:rsid w:val="00C17178"/>
    <w:rsid w:val="00C22666"/>
    <w:rsid w:val="00C25F5D"/>
    <w:rsid w:val="00C37569"/>
    <w:rsid w:val="00C417FE"/>
    <w:rsid w:val="00C45278"/>
    <w:rsid w:val="00C505D6"/>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B7FAD"/>
    <w:rsid w:val="00CC2713"/>
    <w:rsid w:val="00CC7628"/>
    <w:rsid w:val="00CD5B26"/>
    <w:rsid w:val="00CD61F7"/>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67ED3"/>
    <w:rsid w:val="00D7381C"/>
    <w:rsid w:val="00D74348"/>
    <w:rsid w:val="00D75CCB"/>
    <w:rsid w:val="00D85851"/>
    <w:rsid w:val="00D861FD"/>
    <w:rsid w:val="00D91313"/>
    <w:rsid w:val="00D922D3"/>
    <w:rsid w:val="00D92ADA"/>
    <w:rsid w:val="00D930DA"/>
    <w:rsid w:val="00D973B4"/>
    <w:rsid w:val="00D97497"/>
    <w:rsid w:val="00DA129A"/>
    <w:rsid w:val="00DA436C"/>
    <w:rsid w:val="00DA7C58"/>
    <w:rsid w:val="00DB2EF2"/>
    <w:rsid w:val="00DB72AE"/>
    <w:rsid w:val="00DC49F9"/>
    <w:rsid w:val="00DC6BCF"/>
    <w:rsid w:val="00DD000A"/>
    <w:rsid w:val="00DD3907"/>
    <w:rsid w:val="00DD5A73"/>
    <w:rsid w:val="00DE33CB"/>
    <w:rsid w:val="00DE7658"/>
    <w:rsid w:val="00DF1D67"/>
    <w:rsid w:val="00DF30FE"/>
    <w:rsid w:val="00DF3DB4"/>
    <w:rsid w:val="00DF6C44"/>
    <w:rsid w:val="00E045D9"/>
    <w:rsid w:val="00E04B8D"/>
    <w:rsid w:val="00E05419"/>
    <w:rsid w:val="00E07417"/>
    <w:rsid w:val="00E1225B"/>
    <w:rsid w:val="00E134C4"/>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26AE"/>
    <w:rsid w:val="00E85EF3"/>
    <w:rsid w:val="00E911C8"/>
    <w:rsid w:val="00E915DC"/>
    <w:rsid w:val="00EA0D18"/>
    <w:rsid w:val="00EA4BD5"/>
    <w:rsid w:val="00EA4E5E"/>
    <w:rsid w:val="00EA5B3F"/>
    <w:rsid w:val="00EB31AF"/>
    <w:rsid w:val="00EB6364"/>
    <w:rsid w:val="00EC111F"/>
    <w:rsid w:val="00ED08B9"/>
    <w:rsid w:val="00ED1793"/>
    <w:rsid w:val="00ED529F"/>
    <w:rsid w:val="00EE0F05"/>
    <w:rsid w:val="00EE1B81"/>
    <w:rsid w:val="00EE27BA"/>
    <w:rsid w:val="00EE3BF8"/>
    <w:rsid w:val="00EE3D93"/>
    <w:rsid w:val="00EE73CC"/>
    <w:rsid w:val="00EE74BB"/>
    <w:rsid w:val="00EE7976"/>
    <w:rsid w:val="00EF0E53"/>
    <w:rsid w:val="00EF4527"/>
    <w:rsid w:val="00EF4C63"/>
    <w:rsid w:val="00F20589"/>
    <w:rsid w:val="00F25A54"/>
    <w:rsid w:val="00F31089"/>
    <w:rsid w:val="00F516A3"/>
    <w:rsid w:val="00F5439E"/>
    <w:rsid w:val="00F54EA3"/>
    <w:rsid w:val="00F56ABE"/>
    <w:rsid w:val="00F57844"/>
    <w:rsid w:val="00F6022B"/>
    <w:rsid w:val="00F70AB4"/>
    <w:rsid w:val="00F749FE"/>
    <w:rsid w:val="00F77ED2"/>
    <w:rsid w:val="00F81BF8"/>
    <w:rsid w:val="00F83079"/>
    <w:rsid w:val="00F87224"/>
    <w:rsid w:val="00F90812"/>
    <w:rsid w:val="00F933DD"/>
    <w:rsid w:val="00F93966"/>
    <w:rsid w:val="00F93E25"/>
    <w:rsid w:val="00FA23BA"/>
    <w:rsid w:val="00FA7737"/>
    <w:rsid w:val="00FB36A8"/>
    <w:rsid w:val="00FC4AA2"/>
    <w:rsid w:val="00FD6546"/>
    <w:rsid w:val="00FE01BA"/>
    <w:rsid w:val="00FE5AD2"/>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6A3"/>
    <w:pPr>
      <w:keepNext/>
      <w:keepLines/>
      <w:numPr>
        <w:ilvl w:val="2"/>
        <w:numId w:val="1"/>
      </w:numPr>
      <w:spacing w:before="200" w:line="48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FootnoteText"/>
    <w:link w:val="PlainTextChar"/>
    <w:uiPriority w:val="7"/>
    <w:qFormat/>
    <w:rsid w:val="00034CAC"/>
    <w:pPr>
      <w:ind w:left="720"/>
    </w:pPr>
    <w:rPr>
      <w:rFonts w:ascii="Courier" w:hAnsi="Courier"/>
      <w:sz w:val="20"/>
      <w:szCs w:val="20"/>
    </w:rPr>
  </w:style>
  <w:style w:type="character" w:customStyle="1" w:styleId="PlainTextChar">
    <w:name w:val="Plain Text Char"/>
    <w:basedOn w:val="DefaultParagraphFont"/>
    <w:link w:val="PlainText"/>
    <w:uiPriority w:val="7"/>
    <w:rsid w:val="00034CAC"/>
    <w:rPr>
      <w:rFonts w:ascii="Courier" w:eastAsiaTheme="minorEastAsia" w:hAnsi="Courier"/>
      <w:sz w:val="20"/>
      <w:szCs w:val="20"/>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6A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 w:type="paragraph" w:customStyle="1" w:styleId="Davidscommentary">
    <w:name w:val="David's commentary"/>
    <w:basedOn w:val="Normal"/>
    <w:qFormat/>
    <w:rsid w:val="00830B4C"/>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43E4D-AF55-104D-AD79-C43EFD4B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1126</TotalTime>
  <Pages>49</Pages>
  <Words>17450</Words>
  <Characters>99468</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David Young</cp:lastModifiedBy>
  <cp:revision>39</cp:revision>
  <cp:lastPrinted>2019-09-03T04:52:00Z</cp:lastPrinted>
  <dcterms:created xsi:type="dcterms:W3CDTF">2020-01-07T20:20:00Z</dcterms:created>
  <dcterms:modified xsi:type="dcterms:W3CDTF">2020-02-17T23:11:00Z</dcterms:modified>
</cp:coreProperties>
</file>